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color w:val="000000" w:themeColor="text1"/>
          <w:lang w:val="en-IN"/>
          <w14:textFill>
            <w14:solidFill>
              <w14:schemeClr w14:val="tx1"/>
            </w14:solidFill>
          </w14:textFill>
        </w:rPr>
        <w:t xml:space="preserve">                                                       </w:t>
      </w:r>
      <w:r>
        <w:rPr>
          <w:rFonts w:hint="default" w:ascii="Times New Roman" w:hAnsi="Times New Roman" w:cs="Times New Roman"/>
          <w:b/>
          <w:bCs/>
          <w:color w:val="000000" w:themeColor="text1"/>
          <w:sz w:val="32"/>
          <w:szCs w:val="32"/>
          <w:lang w:val="en-IN"/>
          <w14:textFill>
            <w14:solidFill>
              <w14:schemeClr w14:val="tx1"/>
            </w14:solidFill>
          </w14:textFill>
        </w:rPr>
        <w:t>TABLE OF CONTENTS</w:t>
      </w:r>
    </w:p>
    <w:p>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1 Introduction</w:t>
      </w:r>
    </w:p>
    <w:p>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2 Literature Survey</w:t>
      </w:r>
    </w:p>
    <w:p>
      <w:pPr>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3 System Analysis</w:t>
      </w:r>
    </w:p>
    <w:p>
      <w:pPr>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IN"/>
          <w14:textFill>
            <w14:solidFill>
              <w14:schemeClr w14:val="tx1"/>
            </w14:solidFill>
          </w14:textFill>
        </w:rPr>
        <w:t>3.1 Existing System</w:t>
      </w:r>
    </w:p>
    <w:p>
      <w:pPr>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3.2 Proposed system</w:t>
      </w:r>
    </w:p>
    <w:p>
      <w:pPr>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3.3 Algorithms</w:t>
      </w:r>
    </w:p>
    <w:p>
      <w:pPr>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3.4 Feasibility Study</w:t>
      </w:r>
    </w:p>
    <w:p>
      <w:pPr>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3.5 Economic Feasibility</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3.6 Technical Feasability</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3.7 Social Feasability</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4 System Requirements Specification</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4.1 Intoduction</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4.2 Purpose</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4.3 Functional Requirements</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4.4 Non functional requirements</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4.5 Input and Output Design</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4.6 Hardware Requirements</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4.7 Software Requirements</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5 System Design</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IN"/>
          <w14:textFill>
            <w14:solidFill>
              <w14:schemeClr w14:val="tx1"/>
            </w14:solidFill>
          </w14:textFill>
        </w:rPr>
        <w:t>5.1 System Specifications</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5.2 System Architecture</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5.3 UML Diagrams</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6 Implementation</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IN"/>
          <w14:textFill>
            <w14:solidFill>
              <w14:schemeClr w14:val="tx1"/>
            </w14:solidFill>
          </w14:textFill>
        </w:rPr>
        <w:t>6.1Modules Description</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7 Technology Description</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8 Coding</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IN"/>
          <w14:textFill>
            <w14:solidFill>
              <w14:schemeClr w14:val="tx1"/>
            </w14:solidFill>
          </w14:textFill>
        </w:rPr>
        <w:t>8.1 Source code</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9 System Testing</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 xml:space="preserve">    </w:t>
      </w:r>
      <w:r>
        <w:rPr>
          <w:rFonts w:hint="default" w:ascii="Times New Roman" w:hAnsi="Times New Roman" w:cs="Times New Roman"/>
          <w:b w:val="0"/>
          <w:bCs w:val="0"/>
          <w:color w:val="000000" w:themeColor="text1"/>
          <w:sz w:val="32"/>
          <w:szCs w:val="32"/>
          <w:lang w:val="en-IN"/>
          <w14:textFill>
            <w14:solidFill>
              <w14:schemeClr w14:val="tx1"/>
            </w14:solidFill>
          </w14:textFill>
        </w:rPr>
        <w:t>9.1 Testing Methodologies</w:t>
      </w:r>
    </w:p>
    <w:p>
      <w:pPr>
        <w:ind w:left="480" w:hanging="480" w:hangingChars="150"/>
        <w:rPr>
          <w:rFonts w:hint="default" w:ascii="Times New Roman" w:hAnsi="Times New Roman" w:cs="Times New Roman"/>
          <w:b w:val="0"/>
          <w:bCs w:val="0"/>
          <w:color w:val="000000" w:themeColor="text1"/>
          <w:sz w:val="32"/>
          <w:szCs w:val="32"/>
          <w:lang w:val="en-IN"/>
          <w14:textFill>
            <w14:solidFill>
              <w14:schemeClr w14:val="tx1"/>
            </w14:solidFill>
          </w14:textFill>
        </w:rPr>
      </w:pPr>
      <w:r>
        <w:rPr>
          <w:rFonts w:hint="default" w:ascii="Times New Roman" w:hAnsi="Times New Roman" w:cs="Times New Roman"/>
          <w:b w:val="0"/>
          <w:bCs w:val="0"/>
          <w:color w:val="000000" w:themeColor="text1"/>
          <w:sz w:val="32"/>
          <w:szCs w:val="32"/>
          <w:lang w:val="en-IN"/>
          <w14:textFill>
            <w14:solidFill>
              <w14:schemeClr w14:val="tx1"/>
            </w14:solidFill>
          </w14:textFill>
        </w:rPr>
        <w:t xml:space="preserve">    9.2 Test cases</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10 Output Screens</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11 Future Enhancement</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12 Conclusion</w:t>
      </w:r>
    </w:p>
    <w:p>
      <w:pPr>
        <w:ind w:left="480" w:hanging="480" w:hangingChars="150"/>
        <w:rPr>
          <w:rFonts w:hint="default" w:ascii="Times New Roman" w:hAnsi="Times New Roman" w:cs="Times New Roman"/>
          <w:b/>
          <w:bCs/>
          <w:color w:val="000000" w:themeColor="text1"/>
          <w:sz w:val="32"/>
          <w:szCs w:val="32"/>
          <w:lang w:val="en-IN"/>
          <w14:textFill>
            <w14:solidFill>
              <w14:schemeClr w14:val="tx1"/>
            </w14:solidFill>
          </w14:textFill>
        </w:rPr>
      </w:pPr>
      <w:r>
        <w:rPr>
          <w:rFonts w:hint="default" w:ascii="Times New Roman" w:hAnsi="Times New Roman" w:cs="Times New Roman"/>
          <w:b/>
          <w:bCs/>
          <w:color w:val="000000" w:themeColor="text1"/>
          <w:sz w:val="32"/>
          <w:szCs w:val="32"/>
          <w:lang w:val="en-IN"/>
          <w14:textFill>
            <w14:solidFill>
              <w14:schemeClr w14:val="tx1"/>
            </w14:solidFill>
          </w14:textFill>
        </w:rPr>
        <w:t>Chapter 13 References</w:t>
      </w:r>
    </w:p>
    <w:p>
      <w:pPr>
        <w:rPr>
          <w:rFonts w:hint="default" w:ascii="Times New Roman" w:hAnsi="Times New Roman" w:cs="Times New Roman"/>
          <w:b w:val="0"/>
          <w:bCs w:val="0"/>
          <w:color w:val="000000" w:themeColor="text1"/>
          <w:sz w:val="32"/>
          <w:szCs w:val="32"/>
          <w:lang w:val="en-IN"/>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- 1</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1. INTRODUCTION</w:t>
      </w: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br w:type="page"/>
      </w:r>
    </w:p>
    <w:p>
      <w:pPr>
        <w:spacing w:line="360" w:lineRule="auto"/>
        <w:ind w:left="360" w:right="-590" w:firstLine="36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Drowsy driving is one of the major causes of deaths occurring in road accidents. The truck drivers who drive for continuous long hours (especially at night), bus drivers of long distance route or overnight buses are more susceptible to this problem. Driver drowsiness is an overcast nightmare to passengers in every country. Every year, a large number of injuries and deaths occur due to fatigue related road accidents. Hence, detection of driver’s fatigue and its indication is an active area of research due to its immense practical applicability. The basic drowsiness detection system has three blocks/modules; acquisition system, processing system and warning system. Here, the video of the driver’s frontal face is captured in acquisition system and transferred to the processing block where it is processed online to detect drowsiness. If drowsiness is detected, a warning or alarm is send to the driver from the warning system.</w:t>
      </w:r>
    </w:p>
    <w:p>
      <w:pPr>
        <w:spacing w:line="360" w:lineRule="auto"/>
        <w:ind w:left="360" w:right="-590" w:firstLine="36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color w:val="000000" w:themeColor="text1"/>
          <w:sz w:val="24"/>
          <w:szCs w:val="24"/>
          <w:shd w:val="clear" w:color="auto" w:fill="FFFFFF"/>
          <w14:textFill>
            <w14:solidFill>
              <w14:schemeClr w14:val="tx1"/>
            </w14:solidFill>
          </w14:textFill>
        </w:rPr>
        <w:t>Generally, the methods to detect drowsy drivers are classified in three types; vehicle based, behavioural based and physiological based. In vehicle based method, a number of metrics like steering wheel movement, accelerator or brake pattern, vehicle speed, lateral acceleration, deviations from lane position etc. are monitored continuously. Detection of any abnormal change in these values is considered as driver drowsiness. This is a nonintrusive measurement as the sensors are not attached on the driver. In behavioural based method [1- 7], the visual behavior of the driver i.e., eye blinking, eye closing, yawn, head bending etc. are analyzed to detect drowsiness. This is also nonintrusive measurement as simple camera is used to detect these features. In physiological based method [8,9], the physiological signals like Electrocardiogram (ECG), Electooculogram (EOG), Electroencephalogram (EEG), heartbeat, pulse rate etc. are monitored and from these metrics, drowsiness or fatigue level is detected. This is intrusive measurement as the sensors are attached on the driver which will distract the driver. Depending on the sensors used in the system, system cost as well as size will increase. However, inclusion of more parameters/features will increase the accuracy of the system to a certain extent. These factors motivate us to develop a low-cost, real time driver’s drowsiness detection system with acceptable accuracy. Hence, we have proposed a webcam based system to detect driver’s fatigue from the face image only using image processing and machine learning techniques to make the system low-cost as well as portable.</w:t>
      </w:r>
    </w:p>
    <w:p>
      <w:pPr>
        <w:spacing w:line="360" w:lineRule="auto"/>
        <w:ind w:left="360" w:right="-590"/>
        <w:jc w:val="center"/>
        <w:rPr>
          <w:rFonts w:ascii="Times New Roman" w:hAnsi="Times New Roman" w:cs="Times New Roman"/>
          <w:color w:val="000000" w:themeColor="text1"/>
          <w:sz w:val="24"/>
          <w:szCs w:val="24"/>
          <w:shd w:val="clear" w:color="auto" w:fill="FFFFFF"/>
          <w14:textFill>
            <w14:solidFill>
              <w14:schemeClr w14:val="tx1"/>
            </w14:solidFill>
          </w14:textFill>
        </w:rPr>
      </w:pPr>
    </w:p>
    <w:p>
      <w:pPr>
        <w:jc w:val="both"/>
        <w:rPr>
          <w:rFonts w:ascii="Times New Roman" w:hAnsi="Times New Roman" w:cs="Times New Roman"/>
          <w:b/>
          <w:color w:val="000000" w:themeColor="text1"/>
          <w:sz w:val="44"/>
          <w14:textFill>
            <w14:solidFill>
              <w14:schemeClr w14:val="tx1"/>
            </w14:solidFill>
          </w14:textFill>
        </w:rPr>
      </w:pPr>
    </w:p>
    <w:p>
      <w:pPr>
        <w:jc w:val="both"/>
        <w:rPr>
          <w:rFonts w:ascii="Times New Roman" w:hAnsi="Times New Roman" w:cs="Times New Roman"/>
          <w:b/>
          <w:color w:val="000000" w:themeColor="text1"/>
          <w:sz w:val="44"/>
          <w14:textFill>
            <w14:solidFill>
              <w14:schemeClr w14:val="tx1"/>
            </w14:solidFill>
          </w14:textFill>
        </w:rPr>
      </w:pPr>
    </w:p>
    <w:p>
      <w:pPr>
        <w:jc w:val="both"/>
        <w:rPr>
          <w:rFonts w:ascii="Times New Roman" w:hAnsi="Times New Roman" w:cs="Times New Roman"/>
          <w:b/>
          <w:color w:val="000000" w:themeColor="text1"/>
          <w:sz w:val="44"/>
          <w14:textFill>
            <w14:solidFill>
              <w14:schemeClr w14:val="tx1"/>
            </w14:solidFill>
          </w14:textFill>
        </w:rPr>
      </w:pPr>
    </w:p>
    <w:p>
      <w:pPr>
        <w:jc w:val="both"/>
        <w:rPr>
          <w:rFonts w:ascii="Times New Roman" w:hAnsi="Times New Roman" w:cs="Times New Roman"/>
          <w:b/>
          <w:color w:val="000000" w:themeColor="text1"/>
          <w:sz w:val="44"/>
          <w14:textFill>
            <w14:solidFill>
              <w14:schemeClr w14:val="tx1"/>
            </w14:solidFill>
          </w14:textFill>
        </w:rPr>
      </w:pPr>
    </w:p>
    <w:p>
      <w:pPr>
        <w:jc w:val="both"/>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 xml:space="preserve">CHAPTER – 2 </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Literature Survey</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shd w:val="clear" w:color="auto" w:fill="FFFFFF"/>
        <w:spacing w:line="360" w:lineRule="auto"/>
        <w:jc w:val="both"/>
        <w:outlineLvl w:val="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Intelligent Video-Based Drowsy Driver Detection System under Various Illuminations and Embedded Software Implementation</w:t>
      </w:r>
    </w:p>
    <w:p>
      <w:pPr>
        <w:shd w:val="clear" w:color="auto" w:fill="FFFFFF"/>
        <w:spacing w:line="360" w:lineRule="auto"/>
        <w:jc w:val="both"/>
        <w:outlineLvl w:val="0"/>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An intelligent video-based drowsy driver detection system, which is unaffected by various illuminations, is developed in this study. Even if a driver wears glasses, the proposed system detects the drowsy conditions effectively. By a near-infrared-ray (NIR) camera, the proposed system is divided into two cascaded computational procedures: the driver eyes detection and the drowsy driver detection. The average open/closed eyes detection rates without/with glasses are 94% and 78%, respectively, and the accuracy of the drowsy status detection is up to 91%. By implementing on the FPGA-based embedded platform, the processing speed with the 640×480 format video is up to 16 frames per second (fps) after software optimizations</w:t>
      </w:r>
    </w:p>
    <w:p>
      <w:pPr>
        <w:rPr>
          <w:rFonts w:ascii="Times New Roman" w:hAnsi="Times New Roman" w:cs="Times New Roman"/>
          <w:color w:val="000000" w:themeColor="text1"/>
          <w14:textFill>
            <w14:solidFill>
              <w14:schemeClr w14:val="tx1"/>
            </w14:solidFill>
          </w14:textFill>
        </w:rPr>
      </w:pPr>
    </w:p>
    <w:p>
      <w:pPr>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“Driver Fatigue Detection based on Eye Tracking and Dynamic Template Matching” </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 vision-based real-time driver fatigue detection system is proposed for driving safely. The driver's face is located, from color images captured in a car, by using the characteristic of skin colors. Then, edge detection is used to locate the regions of eyes. In addition to being used as the dynamic templates for eye tracking in the next frame, the obtained eyes' images are also used for fatigue detection in order to generate some warning alarms for driving safety. The system is tested on a Pentium III 550 CPU with 128 MB RAM. The experiment results seem quite encouraging andpromising. The system can reach 20 frames per second for eye tracking, and the average correct rate for eye location and tracking can achieve 99.1% on four test videos. The correct rate for fatigue detection is l00%, but the average precision rate is 88.9% on the test videos.</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“Monitoring Driver Fatigue using Facial Analysis Techniques”</w:t>
      </w:r>
    </w:p>
    <w:p>
      <w:pP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 this paper, we describe a non-intrusive vision-based system for the detection of driver fatigue. The system uses a color video camera that points directly rewards the driver's face and monitors the driver's eyes in order to detect micro-sleeps (short periods of sleep). The system deals with skin-color information in order to search for the face in the input space. After segmenting the pixels with skin like color, we perform blob processing in order to determine the exact position of the face. We reduce the search space by analyzing the horizontal gradient map of the face, taking into account the knowledge that eye regions in the face present a great change in the horizontal intensity gradient. In order to find and track the location of the pupil, we use gray scale model matching. We also use the same pattern recognition technique to determine whether the eye is open or closed. If the eyes remain closed for an abnormal period of time (5-6 sec), the system draws the conclusion that the person is falling asleep and issues a warning signal.</w:t>
      </w:r>
    </w:p>
    <w:p>
      <w:pPr>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“The Steps of Proposed Drowsiness Detection System Design based on Image Processing in Simulator Driving “</w:t>
      </w:r>
    </w:p>
    <w:p>
      <w:pPr>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Drowsiness detection has many implications including reducing roads traffic accidents importance. Using image processing techniques is amongst the new and reliable methods in sleepy face. The present pilot study was done to investigate sleepiness and providing images of drivers' face, employing virtual-reality driving simulator. In order to detecting level of sleepiness according to the signal, information related to 25 drivers was recorded with imaging rate of 10 fps. Moreover, on average 3000 frames was analysed for each driver. The frames were investigated by transforming in grey scale space and based on the Cascade and Viola &amp; Jones techniques and the images characteristics were extracted using Binary and Histogram methods. The MPL neural network was applied for analysing data.70% of information related to each driver were inserted to the network of which 15% for test and 15% for validation. In the last stage the accuracy of 93% of the outputs were evaluated. The intelligent detection and usage of various criteria in long-term time frame are of the advantages of the present study, comparing to other researches. This is helpful in early detection of sleepiness and prevents the irrecoverable losses by alarming</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3</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System Analysis</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br w:type="page"/>
      </w: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3.1 Existing System</w:t>
      </w:r>
    </w:p>
    <w:p>
      <w:p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Now a days maximum members are using vechile(car, lorry,bus).according to survey 10 to 15% are accidents are accruing because of the driver was in sleepy mode.No software is having to give alert to the driver</w:t>
      </w:r>
    </w:p>
    <w:p>
      <w:pPr>
        <w:spacing w:line="360" w:lineRule="auto"/>
        <w:rPr>
          <w:b/>
          <w:bCs/>
          <w:color w:val="000000" w:themeColor="text1"/>
          <w14:textFill>
            <w14:solidFill>
              <w14:schemeClr w14:val="tx1"/>
            </w14:solidFill>
          </w14:textFill>
        </w:rPr>
      </w:pPr>
      <w:r>
        <w:rPr>
          <w:b/>
          <w:bCs/>
          <w:color w:val="000000" w:themeColor="text1"/>
          <w14:textFill>
            <w14:solidFill>
              <w14:schemeClr w14:val="tx1"/>
            </w14:solidFill>
          </w14:textFill>
        </w:rPr>
        <w:t>Dis-advantages :-</w:t>
      </w:r>
    </w:p>
    <w:p>
      <w:pPr>
        <w:pStyle w:val="17"/>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More Accidents are accruing </w:t>
      </w:r>
    </w:p>
    <w:p>
      <w:pPr>
        <w:pStyle w:val="17"/>
        <w:numPr>
          <w:ilvl w:val="0"/>
          <w:numId w:val="1"/>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Unable to give alert while driver was sleepy</w:t>
      </w:r>
      <w:r>
        <w:rPr>
          <w:bCs/>
          <w:color w:val="000000" w:themeColor="text1"/>
          <w14:textFill>
            <w14:solidFill>
              <w14:schemeClr w14:val="tx1"/>
            </w14:solidFill>
          </w14:textFill>
        </w:rPr>
        <w:t>.</w:t>
      </w:r>
    </w:p>
    <w:p>
      <w:p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 xml:space="preserve">3.2 Proposed System </w:t>
      </w:r>
    </w:p>
    <w:p>
      <w:p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A block diagram of the proposed driver drowsiness monitoring system has been depicted in Fig 1. At first, the video is recorded using a webcam. The camera will be positioned in front of the driver to capture the front face image. From the video, the frames are extracted to obtain 2-D images. Face is detected in the frames using histogram of oriented gradients (HOG) and linear support vector machine (SVM) for object detection [10]. After detecting the face, facial landmarks [11] like positions of eye, nose, and mouth are marked on the images. From the facial landmarks, eye aspect ratio, mouth opening ratio and position of the head are quantified and using these features and machine learning approach, a decision is obtained about the drowsiness of the driver. If drowsiness is detected, an alarm will be sent to the driver to alert him/her. The details of each block are discussed below</w:t>
      </w:r>
    </w:p>
    <w:p>
      <w:pP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Advantages  :-</w:t>
      </w:r>
    </w:p>
    <w:p>
      <w:pPr>
        <w:pStyle w:val="17"/>
        <w:numPr>
          <w:ilvl w:val="0"/>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Provide alert to the driver.</w:t>
      </w:r>
    </w:p>
    <w:p>
      <w:pPr>
        <w:pStyle w:val="17"/>
        <w:numPr>
          <w:ilvl w:val="0"/>
          <w:numId w:val="2"/>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Decrease the accidents.</w:t>
      </w: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FF0000"/>
          <w:sz w:val="44"/>
        </w:rPr>
      </w:pPr>
      <w:r>
        <w:rPr>
          <w:rFonts w:ascii="Times New Roman" w:hAnsi="Times New Roman" w:cs="Times New Roman"/>
          <w:b/>
          <w:color w:val="FF0000"/>
          <w:sz w:val="44"/>
        </w:rPr>
        <w:t xml:space="preserve">3.3Algorithms  </w:t>
      </w:r>
    </w:p>
    <w:p>
      <w:pPr>
        <w:autoSpaceDE w:val="0"/>
        <w:autoSpaceDN w:val="0"/>
        <w:adjustRightInd w:val="0"/>
        <w:spacing w:after="0" w:line="360" w:lineRule="auto"/>
        <w:jc w:val="both"/>
        <w:rPr>
          <w:rFonts w:ascii="Times New Roman" w:hAnsi="Times New Roman" w:cs="Times New Roman"/>
          <w:b/>
          <w:bCs/>
          <w:color w:val="FF0000"/>
          <w:sz w:val="28"/>
          <w:szCs w:val="24"/>
        </w:rPr>
      </w:pPr>
      <w:r>
        <w:rPr>
          <w:rFonts w:ascii="Times New Roman" w:hAnsi="Times New Roman" w:cs="Times New Roman"/>
          <w:b/>
          <w:bCs/>
          <w:color w:val="FF0000"/>
          <w:sz w:val="28"/>
          <w:szCs w:val="24"/>
        </w:rPr>
        <w:t>3.3.1 CNN working procedure:</w:t>
      </w:r>
    </w:p>
    <w:p>
      <w:pPr>
        <w:autoSpaceDE w:val="0"/>
        <w:autoSpaceDN w:val="0"/>
        <w:adjustRightInd w:val="0"/>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To demonstrate how to build a convolutional neural network based image classifier, we shall build a 6 layer neural network that will identify and separate one image from other. This network that we shall build is a very small network that we can run on a CPU as well. Traditional neural networks that are very good at doing image classification have many more parameters and take a lot of time if trained on normal CPU. However, our objective is to show how to build a real-world convolutional neural network using TENSORFLOW</w:t>
      </w:r>
    </w:p>
    <w:p>
      <w:pPr>
        <w:autoSpaceDE w:val="0"/>
        <w:autoSpaceDN w:val="0"/>
        <w:adjustRightInd w:val="0"/>
        <w:spacing w:after="0" w:line="360" w:lineRule="auto"/>
        <w:jc w:val="both"/>
        <w:rPr>
          <w:rFonts w:ascii="Times New Roman" w:hAnsi="Times New Roman" w:cs="Times New Roman"/>
          <w:color w:val="FF0000"/>
          <w:sz w:val="24"/>
          <w:szCs w:val="24"/>
        </w:rPr>
      </w:pPr>
    </w:p>
    <w:p>
      <w:pPr>
        <w:autoSpaceDE w:val="0"/>
        <w:autoSpaceDN w:val="0"/>
        <w:adjustRightInd w:val="0"/>
        <w:spacing w:after="0"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Neural Networks are essentially mathematical models to solve an optimization problem. They are made of neurons, the basic computation unit of neural networks. A neuron takes an input (say x), do some computation on it (say: multiply it with a variable w and adds another variable b) to produce a value (say; z= wx + b). This value is passed to a non-linear function called activation function (f) to produce the final output (activation) of a neuron. There are many kinds of activation functions. One of the popular activation function is Sigmoid. The neuron which uses sigmoid function as an activation function will be called sigmoid neuron. Depending on the activation functions, neurons are named and there are many kinds of them like RELU, TanH.</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color w:val="000000"/>
          <w:sz w:val="24"/>
          <w:szCs w:val="24"/>
        </w:rPr>
      </w:pPr>
    </w:p>
    <w:p>
      <w:pPr>
        <w:rPr>
          <w:rFonts w:ascii="Times New Roman" w:hAnsi="Times New Roman" w:cs="Times New Roman"/>
          <w:b/>
          <w:bCs/>
          <w:sz w:val="24"/>
          <w:szCs w:val="24"/>
        </w:rPr>
      </w:pPr>
      <w:r>
        <w:rPr>
          <w:rFonts w:ascii="Times New Roman" w:hAnsi="Times New Roman" w:cs="Times New Roman"/>
          <w:b/>
          <w:color w:val="000000" w:themeColor="text1"/>
          <w:sz w:val="44"/>
          <w14:textFill>
            <w14:solidFill>
              <w14:schemeClr w14:val="tx1"/>
            </w14:solidFill>
          </w14:textFill>
        </w:rPr>
        <w:t>3.4 Feasibility Study</w:t>
      </w:r>
    </w:p>
    <w:p>
      <w:pPr>
        <w:pStyle w:val="11"/>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pPr>
        <w:pStyle w:val="11"/>
        <w:spacing w:line="360" w:lineRule="auto"/>
        <w:jc w:val="both"/>
        <w:rPr>
          <w:rFonts w:ascii="Times New Roman" w:hAnsi="Times New Roman" w:cs="Times New Roman"/>
          <w:b/>
          <w:color w:val="000000"/>
          <w:sz w:val="28"/>
          <w:szCs w:val="28"/>
        </w:rPr>
      </w:pPr>
      <w:r>
        <w:rPr>
          <w:rFonts w:ascii="Times New Roman" w:hAnsi="Times New Roman" w:cs="Times New Roman"/>
          <w:b/>
          <w:sz w:val="28"/>
          <w:szCs w:val="28"/>
        </w:rPr>
        <w:t>Three key considerations involved in the feasibility analysis are,</w:t>
      </w:r>
      <w:r>
        <w:rPr>
          <w:rFonts w:ascii="Times New Roman" w:hAnsi="Times New Roman" w:cs="Times New Roman"/>
          <w:b/>
          <w:sz w:val="28"/>
          <w:szCs w:val="28"/>
        </w:rPr>
        <w:tab/>
      </w:r>
    </w:p>
    <w:p>
      <w:pPr>
        <w:numPr>
          <w:ilvl w:val="0"/>
          <w:numId w:val="3"/>
        </w:numPr>
        <w:spacing w:after="0" w:line="360" w:lineRule="auto"/>
        <w:jc w:val="both"/>
        <w:rPr>
          <w:rFonts w:ascii="Times New Roman" w:hAnsi="Times New Roman" w:cs="Times New Roman"/>
          <w:b/>
          <w:color w:val="000000"/>
          <w:sz w:val="28"/>
          <w:szCs w:val="28"/>
        </w:rPr>
      </w:pPr>
      <w:r>
        <w:rPr>
          <w:rFonts w:ascii="Times New Roman" w:hAnsi="Times New Roman" w:cs="Times New Roman"/>
          <w:b/>
          <w:sz w:val="28"/>
          <w:szCs w:val="28"/>
        </w:rPr>
        <w:t>ECONOMICAL FEASIBILITY</w:t>
      </w:r>
    </w:p>
    <w:p>
      <w:pPr>
        <w:numPr>
          <w:ilvl w:val="0"/>
          <w:numId w:val="3"/>
        </w:numPr>
        <w:spacing w:after="0" w:line="360" w:lineRule="auto"/>
        <w:jc w:val="both"/>
        <w:rPr>
          <w:rFonts w:ascii="Times New Roman" w:hAnsi="Times New Roman" w:cs="Times New Roman"/>
          <w:b/>
          <w:color w:val="000000"/>
          <w:sz w:val="28"/>
          <w:szCs w:val="28"/>
        </w:rPr>
      </w:pPr>
      <w:r>
        <w:rPr>
          <w:rFonts w:ascii="Times New Roman" w:hAnsi="Times New Roman" w:cs="Times New Roman"/>
          <w:b/>
          <w:sz w:val="28"/>
          <w:szCs w:val="28"/>
        </w:rPr>
        <w:t>TECHNICAL FEASIBILITY</w:t>
      </w:r>
    </w:p>
    <w:p>
      <w:pPr>
        <w:numPr>
          <w:ilvl w:val="0"/>
          <w:numId w:val="3"/>
        </w:numPr>
        <w:spacing w:after="240" w:line="360" w:lineRule="auto"/>
        <w:jc w:val="both"/>
        <w:rPr>
          <w:rFonts w:ascii="Times New Roman" w:hAnsi="Times New Roman" w:cs="Times New Roman"/>
          <w:b/>
          <w:color w:val="000000"/>
          <w:sz w:val="28"/>
          <w:szCs w:val="28"/>
        </w:rPr>
      </w:pPr>
      <w:r>
        <w:rPr>
          <w:rFonts w:ascii="Times New Roman" w:hAnsi="Times New Roman" w:cs="Times New Roman"/>
          <w:b/>
          <w:sz w:val="28"/>
          <w:szCs w:val="28"/>
        </w:rPr>
        <w:t>SOCIAL FEASIBILITY</w:t>
      </w:r>
    </w:p>
    <w:p>
      <w:pPr>
        <w:spacing w:after="240" w:line="360" w:lineRule="auto"/>
        <w:ind w:firstLine="720"/>
        <w:jc w:val="both"/>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3.5. Economic Feasibility</w:t>
      </w:r>
    </w:p>
    <w:p>
      <w:pPr>
        <w:spacing w:after="240" w:line="360" w:lineRule="auto"/>
        <w:ind w:firstLine="720"/>
        <w:jc w:val="both"/>
        <w:rPr>
          <w:rFonts w:ascii="Times New Roman" w:hAnsi="Times New Roman" w:cs="Times New Roman"/>
          <w:sz w:val="28"/>
        </w:rPr>
      </w:pPr>
      <w:r>
        <w:rPr>
          <w:rFonts w:ascii="Times New Roman" w:hAnsi="Times New Roman" w:cs="Times New Roman"/>
          <w:sz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pPr>
        <w:spacing w:after="240" w:line="360" w:lineRule="auto"/>
        <w:ind w:firstLine="720"/>
        <w:jc w:val="both"/>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3.6 Technical Feasibility</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pPr>
        <w:spacing w:after="240" w:line="360" w:lineRule="auto"/>
        <w:jc w:val="both"/>
        <w:rPr>
          <w:rFonts w:ascii="Times New Roman" w:hAnsi="Times New Roman" w:cs="Times New Roman"/>
          <w:b/>
          <w:bCs/>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3.7 Social Feasibility</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pPr>
        <w:rPr>
          <w:rFonts w:ascii="Times New Roman" w:hAnsi="Times New Roman" w:cs="Times New Roman"/>
          <w:color w:val="000000"/>
          <w:sz w:val="24"/>
          <w:szCs w:val="24"/>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4</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SYSTEM REQUIREMENTS SPECIFICATION</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4.1 Introduction</w:t>
      </w:r>
    </w:p>
    <w:p>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t>PYTHON</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Python is a general-purpose interpreted, interactive, object-oriented, and high-level programming language. An interpreted language, Python has a design philosophy that emphasizes code readability (notably using whitespace indentation to delimit code blocks rather than curly brackets or keywords), and a syntax that allows programmers to express concepts in fewer lines of code than might be used in languages such as C++or Java. It provides constructs that enable clear programming on both small and large scales. Python interpreters are available for many operating systems. CPython, the reference implementation of Python, is open source software and has a community-based development model, as do nearly all of its variant implementations. CPython is managed by the non-profit Python Software Foundation. Python features a dynamic type system and automatic memory management. It supports multiple programming paradigms, including object-oriented, imperative, functional and procedural, and has a large and comprehensive standard library</w:t>
      </w:r>
    </w:p>
    <w:p>
      <w:pPr>
        <w:spacing w:line="360" w:lineRule="auto"/>
        <w:jc w:val="center"/>
        <w:rPr>
          <w:rFonts w:ascii="Times New Roman" w:hAnsi="Times New Roman" w:cs="Times New Roman"/>
          <w:b/>
          <w:sz w:val="32"/>
          <w:u w:val="single"/>
        </w:rPr>
      </w:pPr>
      <w:r>
        <w:rPr>
          <w:rFonts w:ascii="Times New Roman" w:hAnsi="Times New Roman" w:cs="Times New Roman"/>
          <w:b/>
          <w:sz w:val="32"/>
          <w:u w:val="single"/>
        </w:rPr>
        <w:t>DJANGO</w:t>
      </w:r>
    </w:p>
    <w:p>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Django's primary goal is to ease the creation of complex, database-driven websites. Django emphasizes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HYPERLINK "https://en.wikipedia.org/wiki/Reusability" \o "Reusability" </w:instrText>
      </w:r>
      <w:r>
        <w:rPr>
          <w:rFonts w:ascii="Times New Roman" w:hAnsi="Times New Roman" w:cs="Times New Roman"/>
          <w:color w:val="000000"/>
          <w:sz w:val="24"/>
          <w:szCs w:val="24"/>
        </w:rPr>
        <w:fldChar w:fldCharType="separate"/>
      </w:r>
      <w:r>
        <w:rPr>
          <w:rFonts w:ascii="Times New Roman" w:hAnsi="Times New Roman" w:cs="Times New Roman"/>
          <w:color w:val="000000"/>
          <w:sz w:val="24"/>
          <w:szCs w:val="24"/>
        </w:rPr>
        <w:t>reusability</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and "pluggability" of components, rapid development, and the principle of </w:t>
      </w:r>
      <w:r>
        <w:fldChar w:fldCharType="begin"/>
      </w:r>
      <w:r>
        <w:instrText xml:space="preserve"> HYPERLINK "https://en.wikipedia.org/wiki/Don%27t_repeat_yourself" \o "Don't repeat yourself" </w:instrText>
      </w:r>
      <w:r>
        <w:fldChar w:fldCharType="separate"/>
      </w:r>
      <w:r>
        <w:rPr>
          <w:rFonts w:ascii="Times New Roman" w:hAnsi="Times New Roman" w:cs="Times New Roman"/>
          <w:color w:val="000000"/>
          <w:sz w:val="24"/>
          <w:szCs w:val="24"/>
        </w:rPr>
        <w:t>don't repeat yourself</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Python is used throughout, even for settings files and data models. </w:t>
      </w:r>
    </w:p>
    <w:p>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bidi="te-IN"/>
        </w:rPr>
        <w:drawing>
          <wp:inline distT="0" distB="0" distL="0" distR="0">
            <wp:extent cx="5045075" cy="3468370"/>
            <wp:effectExtent l="0" t="0" r="0" b="0"/>
            <wp:docPr id="3" name="Picture 3" descr="Django_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jango_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45075" cy="3468370"/>
                    </a:xfrm>
                    <a:prstGeom prst="rect">
                      <a:avLst/>
                    </a:prstGeom>
                    <a:noFill/>
                    <a:ln>
                      <a:noFill/>
                    </a:ln>
                  </pic:spPr>
                </pic:pic>
              </a:graphicData>
            </a:graphic>
          </wp:inline>
        </w:drawing>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Django also provides an optional administrative </w:t>
      </w:r>
      <w:r>
        <w:fldChar w:fldCharType="begin"/>
      </w:r>
      <w:r>
        <w:instrText xml:space="preserve"> HYPERLINK "https://en.wikipedia.org/wiki/Create,_read,_update_and_delete" \o "Create, read, update and delete" </w:instrText>
      </w:r>
      <w:r>
        <w:fldChar w:fldCharType="separate"/>
      </w:r>
      <w:r>
        <w:rPr>
          <w:rFonts w:ascii="Times New Roman" w:hAnsi="Times New Roman" w:cs="Times New Roman"/>
          <w:color w:val="000000"/>
          <w:sz w:val="24"/>
          <w:szCs w:val="24"/>
        </w:rPr>
        <w:t>create, read, update and delete</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interface that is generated dynamically through </w:t>
      </w:r>
      <w:r>
        <w:fldChar w:fldCharType="begin"/>
      </w:r>
      <w:r>
        <w:instrText xml:space="preserve"> HYPERLINK "https://en.wikipedia.org/wiki/Introspection_(computer_science)" \o "Introspection (computer science)" </w:instrText>
      </w:r>
      <w:r>
        <w:fldChar w:fldCharType="separate"/>
      </w:r>
      <w:r>
        <w:rPr>
          <w:rFonts w:ascii="Times New Roman" w:hAnsi="Times New Roman" w:cs="Times New Roman"/>
          <w:color w:val="000000"/>
          <w:sz w:val="24"/>
          <w:szCs w:val="24"/>
        </w:rPr>
        <w:t>introspection</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and configured via admin models</w:t>
      </w:r>
    </w:p>
    <w:p>
      <w:pPr>
        <w:spacing w:line="360" w:lineRule="auto"/>
        <w:jc w:val="both"/>
        <w:rPr>
          <w:rFonts w:ascii="Times New Roman" w:hAnsi="Times New Roman" w:cs="Times New Roman"/>
          <w:sz w:val="28"/>
          <w:szCs w:val="28"/>
          <w:shd w:val="clear" w:color="auto" w:fill="FFFFFF"/>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lang w:bidi="te-IN"/>
        </w:rPr>
        <w:drawing>
          <wp:inline distT="0" distB="0" distL="0" distR="0">
            <wp:extent cx="5833110" cy="2727325"/>
            <wp:effectExtent l="0" t="0" r="0" b="0"/>
            <wp:docPr id="2" name="Picture 2" descr="Architecture-Django-Tutorial-Edurek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chitecture-Django-Tutorial-Edurek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33110" cy="2727325"/>
                    </a:xfrm>
                    <a:prstGeom prst="rect">
                      <a:avLst/>
                    </a:prstGeom>
                    <a:noFill/>
                    <a:ln>
                      <a:noFill/>
                    </a:ln>
                  </pic:spPr>
                </pic:pic>
              </a:graphicData>
            </a:graphic>
          </wp:inline>
        </w:drawing>
      </w: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4.2 Purpose</w:t>
      </w:r>
      <w:r>
        <w:rPr>
          <w:rFonts w:ascii="Times New Roman" w:hAnsi="Times New Roman" w:cs="Times New Roman"/>
          <w:b/>
          <w:color w:val="000000" w:themeColor="text1"/>
          <w:sz w:val="44"/>
          <w14:textFill>
            <w14:solidFill>
              <w14:schemeClr w14:val="tx1"/>
            </w14:solidFill>
          </w14:textFill>
        </w:rPr>
        <w:tab/>
      </w: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 </w:t>
      </w: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4.3 Functional Requirements</w:t>
      </w:r>
      <w:r>
        <w:rPr>
          <w:rFonts w:ascii="Times New Roman" w:hAnsi="Times New Roman" w:cs="Times New Roman"/>
          <w:b/>
          <w:color w:val="000000" w:themeColor="text1"/>
          <w:sz w:val="44"/>
          <w14:textFill>
            <w14:solidFill>
              <w14:schemeClr w14:val="tx1"/>
            </w14:solidFill>
          </w14:textFill>
        </w:rPr>
        <w:tab/>
      </w:r>
    </w:p>
    <w:p>
      <w:pPr>
        <w:numPr>
          <w:ilvl w:val="0"/>
          <w:numId w:val="4"/>
        </w:numPr>
        <w:spacing w:line="360" w:lineRule="auto"/>
        <w:ind w:left="1440"/>
        <w:contextualSpacing/>
        <w:jc w:val="both"/>
        <w:rPr>
          <w:rFonts w:ascii="Times New Roman" w:hAnsi="Times New Roman" w:eastAsia="Calibri" w:cs="Times New Roman"/>
          <w:sz w:val="28"/>
        </w:rPr>
      </w:pPr>
      <w:r>
        <w:rPr>
          <w:rFonts w:ascii="Times New Roman" w:hAnsi="Times New Roman" w:eastAsia="Calibri" w:cs="Times New Roman"/>
          <w:sz w:val="28"/>
        </w:rPr>
        <w:t>Graphical User interface with the User.</w:t>
      </w: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4.4 Non Functional Requirements</w:t>
      </w:r>
      <w:r>
        <w:rPr>
          <w:rFonts w:ascii="Times New Roman" w:hAnsi="Times New Roman" w:cs="Times New Roman"/>
          <w:b/>
          <w:color w:val="000000" w:themeColor="text1"/>
          <w:sz w:val="44"/>
          <w14:textFill>
            <w14:solidFill>
              <w14:schemeClr w14:val="tx1"/>
            </w14:solidFill>
          </w14:textFill>
        </w:rPr>
        <w:tab/>
      </w:r>
    </w:p>
    <w:p>
      <w:pPr>
        <w:tabs>
          <w:tab w:val="left" w:pos="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 xml:space="preserve">Maintainability: </w:t>
      </w:r>
      <w:r>
        <w:rPr>
          <w:rFonts w:ascii="Times New Roman" w:hAnsi="Times New Roman" w:cs="Times New Roman"/>
          <w:color w:val="000000"/>
          <w:sz w:val="24"/>
          <w:szCs w:val="24"/>
        </w:rPr>
        <w:t>Maintainability is used to make future maintenance easier, meet new    requirements. Our project can support expansion.</w:t>
      </w:r>
    </w:p>
    <w:p>
      <w:pPr>
        <w:tabs>
          <w:tab w:val="left" w:pos="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Robustness:</w:t>
      </w:r>
      <w:r>
        <w:rPr>
          <w:rFonts w:ascii="Times New Roman" w:hAnsi="Times New Roman" w:cs="Times New Roman"/>
          <w:color w:val="000000"/>
          <w:sz w:val="24"/>
          <w:szCs w:val="24"/>
        </w:rPr>
        <w:t xml:space="preserve"> Robustness is the quality of being able to withstand stress, pressures or   changes in procedure or circumstance. Our project also provides it.</w:t>
      </w:r>
    </w:p>
    <w:p>
      <w:pPr>
        <w:tabs>
          <w:tab w:val="left" w:pos="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Reliability:</w:t>
      </w:r>
      <w:r>
        <w:rPr>
          <w:rFonts w:ascii="Times New Roman" w:hAnsi="Times New Roman" w:cs="Times New Roman"/>
          <w:color w:val="000000"/>
          <w:sz w:val="24"/>
          <w:szCs w:val="24"/>
        </w:rPr>
        <w:t xml:space="preserve"> Reliability is an ability of a person or system to perform and maintain its    functions in circumstances. Our project also provides it.</w:t>
      </w:r>
    </w:p>
    <w:p>
      <w:pPr>
        <w:tabs>
          <w:tab w:val="left" w:pos="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Size:</w:t>
      </w:r>
      <w:r>
        <w:rPr>
          <w:rFonts w:ascii="Times New Roman" w:hAnsi="Times New Roman" w:cs="Times New Roman"/>
          <w:color w:val="000000"/>
          <w:sz w:val="24"/>
          <w:szCs w:val="24"/>
        </w:rPr>
        <w:t xml:space="preserve"> The size of a particular application plays a major role, if the size is less then  efficiency will be high. The size of database we have developed is 5.05 MB.</w:t>
      </w:r>
    </w:p>
    <w:p>
      <w:pPr>
        <w:tabs>
          <w:tab w:val="left" w:pos="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Speed:</w:t>
      </w:r>
      <w:r>
        <w:rPr>
          <w:rFonts w:ascii="Times New Roman" w:hAnsi="Times New Roman" w:cs="Times New Roman"/>
          <w:color w:val="000000"/>
          <w:sz w:val="24"/>
          <w:szCs w:val="24"/>
        </w:rPr>
        <w:t xml:space="preserve"> If the speed is high then it is good. Since the no of lines in our code is less,   hence the speed is high.</w:t>
      </w:r>
    </w:p>
    <w:p>
      <w:pPr>
        <w:tabs>
          <w:tab w:val="left" w:pos="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Power Consumption:</w:t>
      </w:r>
      <w:r>
        <w:rPr>
          <w:rFonts w:ascii="Times New Roman" w:hAnsi="Times New Roman" w:cs="Times New Roman"/>
          <w:color w:val="000000"/>
          <w:sz w:val="24"/>
          <w:szCs w:val="24"/>
        </w:rPr>
        <w:t xml:space="preserve"> In battery-powered systems, power consumption is very    important. In the requirement stage, power can be specified in terms of battery life.</w:t>
      </w:r>
    </w:p>
    <w:p>
      <w:pPr>
        <w:tabs>
          <w:tab w:val="left" w:pos="0"/>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However the allowable wattage can’t be defined by the customer. Since the no of lines</w:t>
      </w:r>
    </w:p>
    <w:p>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of code is less CPU uses less time to execute hence power usage will be less.</w:t>
      </w: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4.5 Input &amp; Output Design</w:t>
      </w:r>
      <w:r>
        <w:rPr>
          <w:rFonts w:ascii="Times New Roman" w:hAnsi="Times New Roman" w:cs="Times New Roman"/>
          <w:b/>
          <w:color w:val="000000" w:themeColor="text1"/>
          <w:sz w:val="44"/>
          <w14:textFill>
            <w14:solidFill>
              <w14:schemeClr w14:val="tx1"/>
            </w14:solidFill>
          </w14:textFill>
        </w:rPr>
        <w:tab/>
      </w:r>
    </w:p>
    <w:p>
      <w:pPr>
        <w:rPr>
          <w:rFonts w:ascii="Times New Roman" w:hAnsi="Times New Roman" w:cs="Times New Roman"/>
          <w:b/>
          <w:bCs/>
          <w:color w:val="000000" w:themeColor="text1"/>
          <w:sz w:val="28"/>
          <w:szCs w:val="28"/>
          <w:u w:val="single"/>
          <w14:textFill>
            <w14:solidFill>
              <w14:schemeClr w14:val="tx1"/>
            </w14:solidFill>
          </w14:textFill>
        </w:rPr>
      </w:pPr>
    </w:p>
    <w:p>
      <w:pPr>
        <w:autoSpaceDE w:val="0"/>
        <w:autoSpaceDN w:val="0"/>
        <w:adjustRightInd w:val="0"/>
        <w:jc w:val="both"/>
        <w:rPr>
          <w:rFonts w:ascii="Times New Roman" w:hAnsi="Times New Roman" w:cs="Times New Roman"/>
          <w:b/>
          <w:bCs/>
          <w:color w:val="000000" w:themeColor="text1"/>
          <w:sz w:val="28"/>
          <w:szCs w:val="28"/>
          <w:u w:val="single"/>
          <w14:textFill>
            <w14:solidFill>
              <w14:schemeClr w14:val="tx1"/>
            </w14:solidFill>
          </w14:textFill>
        </w:rPr>
      </w:pPr>
      <w:r>
        <w:rPr>
          <w:rFonts w:ascii="Times New Roman" w:hAnsi="Times New Roman" w:cs="Times New Roman"/>
          <w:b/>
          <w:bCs/>
          <w:color w:val="000000" w:themeColor="text1"/>
          <w:sz w:val="28"/>
          <w:szCs w:val="28"/>
          <w:u w:val="single"/>
          <w14:textFill>
            <w14:solidFill>
              <w14:schemeClr w14:val="tx1"/>
            </w14:solidFill>
          </w14:textFill>
        </w:rPr>
        <w:t xml:space="preserve">INPUT DESIGN </w:t>
      </w:r>
    </w:p>
    <w:p>
      <w:pPr>
        <w:autoSpaceDE w:val="0"/>
        <w:autoSpaceDN w:val="0"/>
        <w:adjustRightInd w:val="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ind w:left="900"/>
        <w:jc w:val="both"/>
        <w:rPr>
          <w:rFonts w:ascii="Times New Roman" w:hAnsi="Times New Roman" w:cs="Times New Roman"/>
          <w:sz w:val="24"/>
          <w:szCs w:val="24"/>
        </w:rPr>
      </w:pPr>
    </w:p>
    <w:p>
      <w:pPr>
        <w:autoSpaceDE w:val="0"/>
        <w:autoSpaceDN w:val="0"/>
        <w:adjustRightInd w:val="0"/>
        <w:jc w:val="both"/>
        <w:rPr>
          <w:rFonts w:ascii="Times New Roman" w:hAnsi="Times New Roman" w:cs="Times New Roman"/>
          <w:b/>
          <w:bCs/>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24"/>
          <w:szCs w:val="24"/>
          <w:u w:val="single"/>
          <w14:textFill>
            <w14:solidFill>
              <w14:schemeClr w14:val="tx1"/>
            </w14:solidFill>
          </w14:textFill>
        </w:rPr>
        <w:t>OBJECTIVES</w:t>
      </w:r>
    </w:p>
    <w:p>
      <w:pPr>
        <w:autoSpaceDE w:val="0"/>
        <w:autoSpaceDN w:val="0"/>
        <w:adjustRightInd w:val="0"/>
        <w:jc w:val="both"/>
        <w:rPr>
          <w:rFonts w:ascii="Times New Roman" w:hAnsi="Times New Roman" w:cs="Times New Roman"/>
          <w:sz w:val="24"/>
          <w:szCs w:val="24"/>
        </w:rPr>
      </w:pPr>
      <w:r>
        <w:rPr>
          <w:rFonts w:ascii="Times New Roman" w:hAnsi="Times New Roman" w:eastAsia="Wingdings-Regular" w:cs="Times New Roman"/>
          <w:sz w:val="24"/>
          <w:szCs w:val="24"/>
        </w:rPr>
        <w:t>1.</w:t>
      </w: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autoSpaceDE w:val="0"/>
        <w:autoSpaceDN w:val="0"/>
        <w:adjustRightInd w:val="0"/>
        <w:jc w:val="both"/>
        <w:rPr>
          <w:rFonts w:ascii="Times New Roman" w:hAnsi="Times New Roman" w:cs="Times New Roman"/>
          <w:sz w:val="24"/>
          <w:szCs w:val="24"/>
        </w:rPr>
      </w:pPr>
      <w:r>
        <w:rPr>
          <w:rFonts w:ascii="Times New Roman" w:hAnsi="Times New Roman" w:eastAsia="Wingdings-Regular" w:cs="Times New Roman"/>
          <w:sz w:val="24"/>
          <w:szCs w:val="24"/>
        </w:rPr>
        <w:t>3.</w:t>
      </w:r>
      <w:r>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pPr>
        <w:autoSpaceDE w:val="0"/>
        <w:autoSpaceDN w:val="0"/>
        <w:adjustRightInd w:val="0"/>
        <w:jc w:val="both"/>
        <w:rPr>
          <w:rFonts w:ascii="Times New Roman" w:hAnsi="Times New Roman" w:cs="Times New Roman"/>
          <w:sz w:val="24"/>
          <w:szCs w:val="24"/>
        </w:rPr>
      </w:pPr>
    </w:p>
    <w:p>
      <w:pPr>
        <w:autoSpaceDE w:val="0"/>
        <w:autoSpaceDN w:val="0"/>
        <w:adjustRightInd w:val="0"/>
        <w:jc w:val="both"/>
        <w:rPr>
          <w:rFonts w:ascii="Times New Roman" w:hAnsi="Times New Roman" w:cs="Times New Roman"/>
          <w:sz w:val="24"/>
          <w:szCs w:val="24"/>
        </w:rPr>
      </w:pPr>
    </w:p>
    <w:p>
      <w:pPr>
        <w:autoSpaceDE w:val="0"/>
        <w:autoSpaceDN w:val="0"/>
        <w:adjustRightInd w:val="0"/>
        <w:jc w:val="both"/>
        <w:rPr>
          <w:rFonts w:ascii="Times New Roman" w:hAnsi="Times New Roman" w:cs="Times New Roman"/>
          <w:sz w:val="24"/>
          <w:szCs w:val="24"/>
        </w:rPr>
      </w:pPr>
    </w:p>
    <w:p>
      <w:pPr>
        <w:autoSpaceDE w:val="0"/>
        <w:autoSpaceDN w:val="0"/>
        <w:adjustRightInd w:val="0"/>
        <w:jc w:val="both"/>
        <w:rPr>
          <w:rFonts w:ascii="Times New Roman" w:hAnsi="Times New Roman" w:cs="Times New Roman"/>
          <w:b/>
          <w:bCs/>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24"/>
          <w:szCs w:val="24"/>
          <w:u w:val="single"/>
          <w14:textFill>
            <w14:solidFill>
              <w14:schemeClr w14:val="tx1"/>
            </w14:solidFill>
          </w14:textFill>
        </w:rPr>
        <w:t>OUTPUT DESIGN</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jc w:val="both"/>
        <w:rPr>
          <w:rFonts w:ascii="Times New Roman" w:hAnsi="Times New Roman" w:cs="Times New Roman"/>
          <w:sz w:val="24"/>
          <w:szCs w:val="24"/>
        </w:rPr>
      </w:pPr>
      <w:r>
        <w:rPr>
          <w:rFonts w:ascii="Times New Roman" w:hAnsi="Times New Roman" w:eastAsia="SymbolMT" w:cs="Times New Roman"/>
          <w:sz w:val="24"/>
          <w:szCs w:val="24"/>
        </w:rPr>
        <w:t xml:space="preserve">                     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Select methods for presenting information.</w:t>
      </w:r>
    </w:p>
    <w:p>
      <w:pPr>
        <w:autoSpaceDE w:val="0"/>
        <w:autoSpaceDN w:val="0"/>
        <w:adjustRightInd w:val="0"/>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Create document, report, or other formats that contain information produced by the system.</w:t>
      </w:r>
    </w:p>
    <w:p>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The output form of an information system should accomplish one or more of the following objectives.</w:t>
      </w:r>
    </w:p>
    <w:p>
      <w:pPr>
        <w:pStyle w:val="17"/>
        <w:numPr>
          <w:ilvl w:val="0"/>
          <w:numId w:val="6"/>
        </w:numPr>
        <w:adjustRightInd w:val="0"/>
        <w:jc w:val="both"/>
        <w:rPr>
          <w:sz w:val="24"/>
          <w:szCs w:val="24"/>
        </w:rPr>
      </w:pPr>
      <w:r>
        <w:rPr>
          <w:sz w:val="24"/>
          <w:szCs w:val="24"/>
        </w:rPr>
        <w:t>Convey information about past activities, current status or projections of the</w:t>
      </w:r>
    </w:p>
    <w:p>
      <w:pPr>
        <w:pStyle w:val="17"/>
        <w:numPr>
          <w:ilvl w:val="0"/>
          <w:numId w:val="6"/>
        </w:numPr>
        <w:adjustRightInd w:val="0"/>
        <w:jc w:val="both"/>
        <w:rPr>
          <w:sz w:val="24"/>
          <w:szCs w:val="24"/>
        </w:rPr>
      </w:pPr>
      <w:r>
        <w:rPr>
          <w:sz w:val="24"/>
          <w:szCs w:val="24"/>
        </w:rPr>
        <w:t>Future.</w:t>
      </w:r>
    </w:p>
    <w:p>
      <w:pPr>
        <w:pStyle w:val="17"/>
        <w:numPr>
          <w:ilvl w:val="0"/>
          <w:numId w:val="6"/>
        </w:numPr>
        <w:adjustRightInd w:val="0"/>
        <w:jc w:val="both"/>
        <w:rPr>
          <w:sz w:val="24"/>
          <w:szCs w:val="24"/>
        </w:rPr>
      </w:pPr>
      <w:r>
        <w:rPr>
          <w:sz w:val="24"/>
          <w:szCs w:val="24"/>
        </w:rPr>
        <w:t>Signal important events, opportunities, problems, or warnings.</w:t>
      </w:r>
    </w:p>
    <w:p>
      <w:pPr>
        <w:pStyle w:val="17"/>
        <w:numPr>
          <w:ilvl w:val="0"/>
          <w:numId w:val="6"/>
        </w:numPr>
        <w:adjustRightInd w:val="0"/>
        <w:jc w:val="both"/>
        <w:rPr>
          <w:sz w:val="24"/>
          <w:szCs w:val="24"/>
        </w:rPr>
      </w:pPr>
      <w:r>
        <w:rPr>
          <w:sz w:val="24"/>
          <w:szCs w:val="24"/>
        </w:rPr>
        <w:t>Trigger an action.</w:t>
      </w:r>
    </w:p>
    <w:p>
      <w:pPr>
        <w:pStyle w:val="17"/>
        <w:numPr>
          <w:ilvl w:val="0"/>
          <w:numId w:val="6"/>
        </w:numPr>
        <w:adjustRightInd w:val="0"/>
        <w:jc w:val="both"/>
        <w:rPr>
          <w:sz w:val="24"/>
          <w:szCs w:val="24"/>
        </w:rPr>
      </w:pPr>
      <w:r>
        <w:rPr>
          <w:sz w:val="24"/>
          <w:szCs w:val="24"/>
        </w:rPr>
        <w:t>Confirm an action.</w:t>
      </w:r>
    </w:p>
    <w:p>
      <w:pPr>
        <w:pStyle w:val="17"/>
        <w:widowControl/>
        <w:autoSpaceDE/>
        <w:autoSpaceDN/>
        <w:ind w:left="720" w:firstLine="0"/>
        <w:jc w:val="both"/>
        <w:rPr>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4.6 Hardware Requirements</w:t>
      </w:r>
      <w:r>
        <w:rPr>
          <w:rFonts w:ascii="Times New Roman" w:hAnsi="Times New Roman" w:cs="Times New Roman"/>
          <w:b/>
          <w:color w:val="000000" w:themeColor="text1"/>
          <w:sz w:val="44"/>
          <w14:textFill>
            <w14:solidFill>
              <w14:schemeClr w14:val="tx1"/>
            </w14:solidFill>
          </w14:textFill>
        </w:rPr>
        <w:tab/>
      </w:r>
    </w:p>
    <w:p>
      <w:pPr>
        <w:rPr>
          <w:rFonts w:ascii="Times New Roman" w:hAnsi="Times New Roman" w:cs="Times New Roman"/>
          <w:b/>
          <w:sz w:val="32"/>
          <w:szCs w:val="32"/>
        </w:rPr>
      </w:pPr>
    </w:p>
    <w:p>
      <w:pPr>
        <w:numPr>
          <w:ilvl w:val="0"/>
          <w:numId w:val="7"/>
        </w:numPr>
        <w:spacing w:line="480" w:lineRule="auto"/>
        <w:jc w:val="both"/>
        <w:rPr>
          <w:rFonts w:ascii="Times New Roman" w:hAnsi="Times New Roman" w:cs="Times New Roman"/>
          <w:sz w:val="28"/>
          <w:szCs w:val="28"/>
          <w:lang w:val="en-GB"/>
        </w:rPr>
      </w:pPr>
      <w:r>
        <w:rPr>
          <w:rFonts w:ascii="Times New Roman" w:hAnsi="Times New Roman" w:cs="Times New Roman"/>
          <w:b/>
          <w:sz w:val="28"/>
          <w:szCs w:val="28"/>
          <w:lang w:val="en-GB"/>
        </w:rPr>
        <w:t>System</w:t>
      </w:r>
      <w:r>
        <w:rPr>
          <w:rFonts w:ascii="Times New Roman" w:hAnsi="Times New Roman" w:cs="Times New Roman"/>
          <w:b/>
          <w:sz w:val="28"/>
          <w:szCs w:val="28"/>
          <w:lang w:val="en-GB"/>
        </w:rPr>
        <w:tab/>
      </w:r>
      <w:r>
        <w:rPr>
          <w:rFonts w:ascii="Times New Roman" w:hAnsi="Times New Roman" w:cs="Times New Roman"/>
          <w:b/>
          <w:sz w:val="28"/>
          <w:szCs w:val="28"/>
          <w:lang w:val="en-GB"/>
        </w:rPr>
        <w:tab/>
      </w:r>
      <w:r>
        <w:rPr>
          <w:rFonts w:ascii="Times New Roman" w:hAnsi="Times New Roman" w:cs="Times New Roman"/>
          <w:b/>
          <w:sz w:val="28"/>
          <w:szCs w:val="28"/>
          <w:lang w:val="en-GB"/>
        </w:rPr>
        <w:t xml:space="preserve">:   </w:t>
      </w:r>
      <w:r>
        <w:rPr>
          <w:rFonts w:ascii="Times New Roman" w:hAnsi="Times New Roman" w:cs="Times New Roman"/>
          <w:sz w:val="28"/>
          <w:szCs w:val="28"/>
          <w:lang w:val="en-GB"/>
        </w:rPr>
        <w:t>Pentium IV 2.4 GHz.</w:t>
      </w:r>
    </w:p>
    <w:p>
      <w:pPr>
        <w:numPr>
          <w:ilvl w:val="0"/>
          <w:numId w:val="7"/>
        </w:numPr>
        <w:spacing w:line="480" w:lineRule="auto"/>
        <w:jc w:val="both"/>
        <w:rPr>
          <w:rFonts w:ascii="Times New Roman" w:hAnsi="Times New Roman" w:cs="Times New Roman"/>
          <w:sz w:val="28"/>
          <w:szCs w:val="28"/>
          <w:lang w:val="en-GB"/>
        </w:rPr>
      </w:pPr>
      <w:r>
        <w:rPr>
          <w:rFonts w:ascii="Times New Roman" w:hAnsi="Times New Roman" w:cs="Times New Roman"/>
          <w:b/>
          <w:sz w:val="28"/>
          <w:szCs w:val="28"/>
          <w:lang w:val="en-GB"/>
        </w:rPr>
        <w:t>Hard Disk</w:t>
      </w:r>
      <w:r>
        <w:rPr>
          <w:rFonts w:ascii="Times New Roman" w:hAnsi="Times New Roman" w:cs="Times New Roman"/>
          <w:b/>
          <w:sz w:val="28"/>
          <w:szCs w:val="28"/>
          <w:lang w:val="en-GB"/>
        </w:rPr>
        <w:tab/>
      </w:r>
      <w:r>
        <w:rPr>
          <w:rFonts w:ascii="Times New Roman" w:hAnsi="Times New Roman" w:cs="Times New Roman"/>
          <w:b/>
          <w:sz w:val="28"/>
          <w:szCs w:val="28"/>
          <w:lang w:val="en-GB"/>
        </w:rPr>
        <w:t xml:space="preserve">          :   </w:t>
      </w:r>
      <w:r>
        <w:rPr>
          <w:rFonts w:ascii="Times New Roman" w:hAnsi="Times New Roman" w:cs="Times New Roman"/>
          <w:sz w:val="28"/>
          <w:szCs w:val="28"/>
          <w:lang w:val="en-GB"/>
        </w:rPr>
        <w:t>40 GB.</w:t>
      </w:r>
    </w:p>
    <w:p>
      <w:pPr>
        <w:numPr>
          <w:ilvl w:val="0"/>
          <w:numId w:val="7"/>
        </w:numPr>
        <w:spacing w:line="480" w:lineRule="auto"/>
        <w:jc w:val="both"/>
        <w:rPr>
          <w:rFonts w:ascii="Times New Roman" w:hAnsi="Times New Roman" w:cs="Times New Roman"/>
          <w:sz w:val="28"/>
          <w:szCs w:val="28"/>
          <w:lang w:val="en-GB"/>
        </w:rPr>
      </w:pPr>
      <w:r>
        <w:rPr>
          <w:rFonts w:ascii="Times New Roman" w:hAnsi="Times New Roman" w:cs="Times New Roman"/>
          <w:b/>
          <w:sz w:val="28"/>
          <w:szCs w:val="28"/>
          <w:lang w:val="en-GB"/>
        </w:rPr>
        <w:t>Floppy Drive</w:t>
      </w:r>
      <w:r>
        <w:rPr>
          <w:rFonts w:ascii="Times New Roman" w:hAnsi="Times New Roman" w:cs="Times New Roman"/>
          <w:b/>
          <w:sz w:val="28"/>
          <w:szCs w:val="28"/>
          <w:lang w:val="en-GB"/>
        </w:rPr>
        <w:tab/>
      </w:r>
      <w:r>
        <w:rPr>
          <w:rFonts w:ascii="Times New Roman" w:hAnsi="Times New Roman" w:cs="Times New Roman"/>
          <w:b/>
          <w:sz w:val="28"/>
          <w:szCs w:val="28"/>
          <w:lang w:val="en-GB"/>
        </w:rPr>
        <w:t xml:space="preserve">:   </w:t>
      </w:r>
      <w:r>
        <w:rPr>
          <w:rFonts w:ascii="Times New Roman" w:hAnsi="Times New Roman" w:cs="Times New Roman"/>
          <w:sz w:val="28"/>
          <w:szCs w:val="28"/>
          <w:lang w:val="en-GB"/>
        </w:rPr>
        <w:t>1.44 Mb.</w:t>
      </w:r>
    </w:p>
    <w:p>
      <w:pPr>
        <w:numPr>
          <w:ilvl w:val="0"/>
          <w:numId w:val="7"/>
        </w:numPr>
        <w:spacing w:line="480" w:lineRule="auto"/>
        <w:jc w:val="both"/>
        <w:rPr>
          <w:rFonts w:ascii="Times New Roman" w:hAnsi="Times New Roman" w:cs="Times New Roman"/>
          <w:sz w:val="28"/>
          <w:szCs w:val="28"/>
          <w:lang w:val="en-GB"/>
        </w:rPr>
      </w:pPr>
      <w:r>
        <w:rPr>
          <w:rFonts w:ascii="Times New Roman" w:hAnsi="Times New Roman" w:cs="Times New Roman"/>
          <w:b/>
          <w:sz w:val="28"/>
          <w:szCs w:val="28"/>
          <w:lang w:val="en-GB"/>
        </w:rPr>
        <w:t>Monitor</w:t>
      </w:r>
      <w:r>
        <w:rPr>
          <w:rFonts w:ascii="Times New Roman" w:hAnsi="Times New Roman" w:cs="Times New Roman"/>
          <w:b/>
          <w:sz w:val="28"/>
          <w:szCs w:val="28"/>
          <w:lang w:val="en-GB"/>
        </w:rPr>
        <w:tab/>
      </w:r>
      <w:r>
        <w:rPr>
          <w:rFonts w:ascii="Times New Roman" w:hAnsi="Times New Roman" w:cs="Times New Roman"/>
          <w:sz w:val="28"/>
          <w:szCs w:val="28"/>
          <w:lang w:val="en-GB"/>
        </w:rPr>
        <w:t>:   14’ Colour Monitor.</w:t>
      </w:r>
    </w:p>
    <w:p>
      <w:pPr>
        <w:numPr>
          <w:ilvl w:val="0"/>
          <w:numId w:val="7"/>
        </w:numPr>
        <w:spacing w:line="480" w:lineRule="auto"/>
        <w:jc w:val="both"/>
        <w:rPr>
          <w:rFonts w:ascii="Times New Roman" w:hAnsi="Times New Roman" w:cs="Times New Roman"/>
          <w:sz w:val="28"/>
          <w:szCs w:val="28"/>
          <w:lang w:val="en-GB"/>
        </w:rPr>
      </w:pPr>
      <w:r>
        <w:rPr>
          <w:rFonts w:ascii="Times New Roman" w:hAnsi="Times New Roman" w:cs="Times New Roman"/>
          <w:b/>
          <w:sz w:val="28"/>
          <w:szCs w:val="28"/>
          <w:lang w:val="en-GB"/>
        </w:rPr>
        <w:t>Mouse</w:t>
      </w:r>
      <w:r>
        <w:rPr>
          <w:rFonts w:ascii="Times New Roman" w:hAnsi="Times New Roman" w:cs="Times New Roman"/>
          <w:b/>
          <w:sz w:val="28"/>
          <w:szCs w:val="28"/>
          <w:lang w:val="en-GB"/>
        </w:rPr>
        <w:tab/>
      </w:r>
      <w:r>
        <w:rPr>
          <w:rFonts w:ascii="Times New Roman" w:hAnsi="Times New Roman" w:cs="Times New Roman"/>
          <w:b/>
          <w:sz w:val="28"/>
          <w:szCs w:val="28"/>
          <w:lang w:val="en-GB"/>
        </w:rPr>
        <w:tab/>
      </w:r>
      <w:r>
        <w:rPr>
          <w:rFonts w:ascii="Times New Roman" w:hAnsi="Times New Roman" w:cs="Times New Roman"/>
          <w:b/>
          <w:sz w:val="28"/>
          <w:szCs w:val="28"/>
          <w:lang w:val="en-GB"/>
        </w:rPr>
        <w:t xml:space="preserve">:   </w:t>
      </w:r>
      <w:r>
        <w:rPr>
          <w:rFonts w:ascii="Times New Roman" w:hAnsi="Times New Roman" w:cs="Times New Roman"/>
          <w:sz w:val="28"/>
          <w:szCs w:val="28"/>
          <w:lang w:val="en-GB"/>
        </w:rPr>
        <w:t>Optical Mouse.</w:t>
      </w:r>
    </w:p>
    <w:p>
      <w:pPr>
        <w:numPr>
          <w:ilvl w:val="0"/>
          <w:numId w:val="7"/>
        </w:numPr>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lang w:val="en-GB"/>
        </w:rPr>
        <w:t>Ram</w:t>
      </w:r>
      <w:r>
        <w:rPr>
          <w:rFonts w:ascii="Times New Roman" w:hAnsi="Times New Roman" w:cs="Times New Roman"/>
          <w:b/>
          <w:sz w:val="28"/>
          <w:szCs w:val="28"/>
          <w:lang w:val="en-GB"/>
        </w:rPr>
        <w:tab/>
      </w:r>
      <w:r>
        <w:rPr>
          <w:rFonts w:ascii="Times New Roman" w:hAnsi="Times New Roman" w:cs="Times New Roman"/>
          <w:b/>
          <w:sz w:val="28"/>
          <w:szCs w:val="28"/>
          <w:lang w:val="en-GB"/>
        </w:rPr>
        <w:tab/>
      </w:r>
      <w:r>
        <w:rPr>
          <w:rFonts w:ascii="Times New Roman" w:hAnsi="Times New Roman" w:cs="Times New Roman"/>
          <w:b/>
          <w:sz w:val="28"/>
          <w:szCs w:val="28"/>
          <w:lang w:val="en-GB"/>
        </w:rPr>
        <w:t xml:space="preserve">          :   </w:t>
      </w:r>
      <w:r>
        <w:rPr>
          <w:rFonts w:ascii="Times New Roman" w:hAnsi="Times New Roman" w:cs="Times New Roman"/>
          <w:sz w:val="28"/>
          <w:szCs w:val="28"/>
          <w:lang w:val="en-GB"/>
        </w:rPr>
        <w:t>512 Mb.</w:t>
      </w:r>
    </w:p>
    <w:p>
      <w:pPr>
        <w:rPr>
          <w:rFonts w:ascii="Times New Roman" w:hAnsi="Times New Roman" w:cs="Times New Roman"/>
          <w:b/>
          <w:color w:val="000000" w:themeColor="text1"/>
          <w:sz w:val="44"/>
          <w14:textFill>
            <w14:solidFill>
              <w14:schemeClr w14:val="tx1"/>
            </w14:solidFill>
          </w14:textFill>
        </w:rPr>
      </w:pPr>
    </w:p>
    <w:p>
      <w:pPr>
        <w:spacing w:line="480" w:lineRule="auto"/>
        <w:jc w:val="both"/>
        <w:rPr>
          <w:rFonts w:ascii="Times New Roman" w:hAnsi="Times New Roman" w:cs="Times New Roman"/>
          <w:b/>
          <w:sz w:val="28"/>
          <w:szCs w:val="28"/>
          <w:u w:val="single"/>
        </w:rPr>
      </w:pP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4.7 Software Requirements</w:t>
      </w:r>
    </w:p>
    <w:p>
      <w:pPr>
        <w:numPr>
          <w:ilvl w:val="0"/>
          <w:numId w:val="8"/>
        </w:numPr>
        <w:spacing w:line="480" w:lineRule="auto"/>
        <w:jc w:val="both"/>
        <w:rPr>
          <w:rFonts w:ascii="Times New Roman" w:hAnsi="Times New Roman" w:cs="Times New Roman"/>
          <w:sz w:val="28"/>
          <w:szCs w:val="28"/>
        </w:rPr>
      </w:pPr>
      <w:r>
        <w:rPr>
          <w:rFonts w:ascii="Times New Roman" w:hAnsi="Times New Roman" w:cs="Times New Roman"/>
          <w:b/>
          <w:sz w:val="28"/>
          <w:szCs w:val="28"/>
        </w:rPr>
        <w:t xml:space="preserve">Operating system </w:t>
      </w:r>
      <w:r>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Windows 7 Ultimate.</w:t>
      </w:r>
    </w:p>
    <w:p>
      <w:pPr>
        <w:numPr>
          <w:ilvl w:val="0"/>
          <w:numId w:val="8"/>
        </w:numPr>
        <w:spacing w:line="480" w:lineRule="auto"/>
        <w:jc w:val="both"/>
        <w:rPr>
          <w:rFonts w:ascii="Times New Roman" w:hAnsi="Times New Roman" w:cs="Times New Roman"/>
          <w:bCs/>
          <w:sz w:val="28"/>
          <w:szCs w:val="28"/>
        </w:rPr>
      </w:pPr>
      <w:r>
        <w:rPr>
          <w:rFonts w:ascii="Times New Roman" w:hAnsi="Times New Roman" w:cs="Times New Roman"/>
          <w:b/>
          <w:sz w:val="28"/>
          <w:szCs w:val="28"/>
        </w:rPr>
        <w:t>Coding Language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Python.</w:t>
      </w:r>
    </w:p>
    <w:p>
      <w:pPr>
        <w:numPr>
          <w:ilvl w:val="0"/>
          <w:numId w:val="8"/>
        </w:numPr>
        <w:spacing w:line="480" w:lineRule="auto"/>
        <w:jc w:val="both"/>
        <w:rPr>
          <w:rFonts w:ascii="Times New Roman" w:hAnsi="Times New Roman" w:cs="Times New Roman"/>
          <w:bCs/>
          <w:sz w:val="28"/>
          <w:szCs w:val="28"/>
        </w:rPr>
      </w:pPr>
      <w:r>
        <w:rPr>
          <w:rFonts w:ascii="Times New Roman" w:hAnsi="Times New Roman" w:cs="Times New Roman"/>
          <w:b/>
          <w:sz w:val="28"/>
          <w:szCs w:val="28"/>
        </w:rPr>
        <w:t>Front-End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Python.</w:t>
      </w:r>
    </w:p>
    <w:p>
      <w:pPr>
        <w:numPr>
          <w:ilvl w:val="0"/>
          <w:numId w:val="8"/>
        </w:numPr>
        <w:spacing w:line="480" w:lineRule="auto"/>
        <w:jc w:val="both"/>
        <w:rPr>
          <w:rFonts w:ascii="Times New Roman" w:hAnsi="Times New Roman" w:cs="Times New Roman"/>
          <w:bCs/>
          <w:sz w:val="28"/>
          <w:szCs w:val="28"/>
        </w:rPr>
      </w:pPr>
      <w:r>
        <w:rPr>
          <w:rFonts w:ascii="Times New Roman" w:hAnsi="Times New Roman" w:cs="Times New Roman"/>
          <w:b/>
          <w:sz w:val="28"/>
          <w:szCs w:val="28"/>
        </w:rPr>
        <w:t>Designing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Cs/>
          <w:sz w:val="28"/>
          <w:szCs w:val="28"/>
        </w:rPr>
        <w:t>Html,css,javascript,AJAX.</w:t>
      </w:r>
    </w:p>
    <w:p>
      <w:pPr>
        <w:numPr>
          <w:ilvl w:val="0"/>
          <w:numId w:val="8"/>
        </w:numPr>
        <w:spacing w:line="480" w:lineRule="auto"/>
        <w:jc w:val="both"/>
        <w:rPr>
          <w:rFonts w:ascii="Times New Roman" w:hAnsi="Times New Roman" w:cs="Times New Roman"/>
          <w:b/>
          <w:sz w:val="28"/>
          <w:szCs w:val="28"/>
        </w:rPr>
      </w:pPr>
      <w:r>
        <w:rPr>
          <w:rFonts w:ascii="Times New Roman" w:hAnsi="Times New Roman" w:cs="Times New Roman"/>
          <w:b/>
          <w:sz w:val="28"/>
          <w:szCs w:val="28"/>
        </w:rPr>
        <w:t>Algorithm</w:t>
      </w:r>
      <w:r>
        <w:rPr>
          <w:rFonts w:ascii="Times New Roman" w:hAnsi="Times New Roman" w:cs="Times New Roman"/>
          <w:sz w:val="24"/>
          <w:szCs w:val="24"/>
          <w:lang w:bidi="he-IL"/>
        </w:rPr>
        <w:tab/>
      </w:r>
      <w:r>
        <w:rPr>
          <w:rFonts w:ascii="Times New Roman" w:hAnsi="Times New Roman" w:cs="Times New Roman"/>
          <w:sz w:val="24"/>
          <w:szCs w:val="24"/>
          <w:lang w:bidi="he-IL"/>
        </w:rPr>
        <w:tab/>
      </w:r>
      <w:r>
        <w:rPr>
          <w:rFonts w:ascii="Times New Roman" w:hAnsi="Times New Roman" w:cs="Times New Roman"/>
          <w:sz w:val="24"/>
          <w:szCs w:val="24"/>
          <w:lang w:bidi="he-IL"/>
        </w:rPr>
        <w:tab/>
      </w:r>
      <w:r>
        <w:rPr>
          <w:rFonts w:ascii="Times New Roman" w:hAnsi="Times New Roman" w:cs="Times New Roman"/>
          <w:b/>
          <w:sz w:val="24"/>
          <w:szCs w:val="24"/>
          <w:lang w:bidi="he-IL"/>
        </w:rPr>
        <w:t xml:space="preserve">:   </w:t>
      </w:r>
      <w:r>
        <w:rPr>
          <w:rFonts w:ascii="Times New Roman" w:hAnsi="Times New Roman" w:cs="Times New Roman"/>
          <w:sz w:val="28"/>
          <w:szCs w:val="28"/>
        </w:rPr>
        <w:t>Deep Neural Network.</w:t>
      </w:r>
    </w:p>
    <w:p>
      <w:pPr>
        <w:numPr>
          <w:ilvl w:val="0"/>
          <w:numId w:val="8"/>
        </w:numPr>
        <w:spacing w:line="480" w:lineRule="auto"/>
        <w:jc w:val="both"/>
        <w:rPr>
          <w:rFonts w:ascii="Times New Roman" w:hAnsi="Times New Roman" w:cs="Times New Roman"/>
          <w:b/>
          <w:sz w:val="28"/>
          <w:szCs w:val="28"/>
        </w:rPr>
      </w:pPr>
      <w:r>
        <w:rPr>
          <w:rFonts w:ascii="Times New Roman" w:hAnsi="Times New Roman" w:cs="Times New Roman"/>
          <w:b/>
          <w:sz w:val="28"/>
          <w:szCs w:val="28"/>
        </w:rPr>
        <w:t>Python Web Server</w:t>
      </w:r>
      <w:r>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Django.</w:t>
      </w:r>
    </w:p>
    <w:p>
      <w:pPr>
        <w:numPr>
          <w:ilvl w:val="0"/>
          <w:numId w:val="8"/>
        </w:numPr>
        <w:spacing w:line="480" w:lineRule="auto"/>
        <w:jc w:val="both"/>
        <w:rPr>
          <w:rFonts w:ascii="Times New Roman" w:hAnsi="Times New Roman" w:cs="Times New Roman"/>
          <w:b/>
          <w:sz w:val="28"/>
          <w:szCs w:val="28"/>
        </w:rPr>
      </w:pPr>
      <w:r>
        <w:rPr>
          <w:rFonts w:ascii="Times New Roman" w:hAnsi="Times New Roman" w:cs="Times New Roman"/>
          <w:b/>
          <w:sz w:val="28"/>
          <w:szCs w:val="28"/>
        </w:rPr>
        <w:t>Data Base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sz w:val="28"/>
          <w:szCs w:val="28"/>
        </w:rPr>
        <w:t>MySQL.</w:t>
      </w:r>
    </w:p>
    <w:p>
      <w:pPr>
        <w:spacing w:line="480" w:lineRule="auto"/>
        <w:jc w:val="both"/>
        <w:rPr>
          <w:rFonts w:ascii="Times New Roman" w:hAnsi="Times New Roman" w:cs="Times New Roman"/>
          <w:b/>
          <w:sz w:val="28"/>
          <w:szCs w:val="28"/>
        </w:rPr>
      </w:pPr>
    </w:p>
    <w:p>
      <w:pPr>
        <w:rPr>
          <w:rFonts w:ascii="Times New Roman" w:hAnsi="Times New Roman" w:cs="Times New Roman"/>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5</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System Design</w:t>
      </w: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both"/>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5.1 System Specifications</w:t>
      </w: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ab/>
      </w:r>
    </w:p>
    <w:p>
      <w:pPr>
        <w:jc w:val="both"/>
        <w:rPr>
          <w:rFonts w:ascii="Times New Roman" w:hAnsi="Times New Roman" w:cs="Times New Roman"/>
          <w:b/>
          <w:color w:val="000000" w:themeColor="text1"/>
          <w:sz w:val="44"/>
          <w14:textFill>
            <w14:solidFill>
              <w14:schemeClr w14:val="tx1"/>
            </w14:solidFill>
          </w14:textFill>
        </w:rPr>
      </w:pPr>
    </w:p>
    <w:p>
      <w:pPr>
        <w:spacing w:line="360" w:lineRule="auto"/>
        <w:rPr>
          <w:rFonts w:ascii="Times New Roman" w:hAnsi="Times New Roman" w:eastAsia="Calibri" w:cs="Times New Roman"/>
          <w:b/>
          <w:sz w:val="32"/>
          <w:u w:val="single"/>
        </w:rPr>
      </w:pPr>
      <w:r>
        <w:rPr>
          <w:rFonts w:ascii="Times New Roman" w:hAnsi="Times New Roman" w:eastAsia="Calibri" w:cs="Times New Roman"/>
          <w:b/>
          <w:sz w:val="32"/>
          <w:u w:val="single"/>
        </w:rPr>
        <w:t>REQUIREMENT ANALYSIS</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b/>
          <w:sz w:val="32"/>
        </w:rPr>
        <w:tab/>
      </w:r>
      <w:r>
        <w:rPr>
          <w:rFonts w:ascii="Times New Roman" w:hAnsi="Times New Roman" w:eastAsia="Calibri" w:cs="Times New Roman"/>
          <w:sz w:val="24"/>
          <w:szCs w:val="24"/>
        </w:rPr>
        <w:t xml:space="preserve">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 </w:t>
      </w:r>
    </w:p>
    <w:p>
      <w:pPr>
        <w:spacing w:line="360" w:lineRule="auto"/>
        <w:jc w:val="both"/>
        <w:rPr>
          <w:rFonts w:ascii="Times New Roman" w:hAnsi="Times New Roman" w:eastAsia="Calibri" w:cs="Times New Roman"/>
          <w:sz w:val="28"/>
        </w:rPr>
      </w:pPr>
      <w:r>
        <w:rPr>
          <w:rFonts w:ascii="Times New Roman" w:hAnsi="Times New Roman" w:eastAsia="Calibri" w:cs="Times New Roman"/>
          <w:b/>
          <w:sz w:val="28"/>
        </w:rPr>
        <w:t>REQUIREMENT SPECIFICATION</w:t>
      </w:r>
    </w:p>
    <w:p>
      <w:pPr>
        <w:spacing w:line="360" w:lineRule="auto"/>
        <w:jc w:val="both"/>
        <w:rPr>
          <w:rFonts w:ascii="Times New Roman" w:hAnsi="Times New Roman" w:eastAsia="Calibri" w:cs="Times New Roman"/>
          <w:b/>
          <w:sz w:val="28"/>
        </w:rPr>
      </w:pPr>
      <w:r>
        <w:rPr>
          <w:rFonts w:ascii="Times New Roman" w:hAnsi="Times New Roman" w:eastAsia="Calibri" w:cs="Times New Roman"/>
          <w:b/>
          <w:sz w:val="28"/>
        </w:rPr>
        <w:t>Functional Requirements</w:t>
      </w:r>
    </w:p>
    <w:p>
      <w:pPr>
        <w:numPr>
          <w:ilvl w:val="0"/>
          <w:numId w:val="4"/>
        </w:numPr>
        <w:spacing w:line="360" w:lineRule="auto"/>
        <w:ind w:left="1440"/>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Graphical User interface with the User.</w:t>
      </w:r>
    </w:p>
    <w:p>
      <w:pPr>
        <w:spacing w:line="360" w:lineRule="auto"/>
        <w:ind w:left="1440"/>
        <w:contextualSpacing/>
        <w:jc w:val="both"/>
        <w:rPr>
          <w:rFonts w:ascii="Times New Roman" w:hAnsi="Times New Roman" w:eastAsia="Calibri" w:cs="Times New Roman"/>
          <w:sz w:val="28"/>
        </w:rPr>
      </w:pPr>
    </w:p>
    <w:p>
      <w:pPr>
        <w:spacing w:line="360" w:lineRule="auto"/>
        <w:jc w:val="both"/>
        <w:rPr>
          <w:rFonts w:ascii="Times New Roman" w:hAnsi="Times New Roman" w:eastAsia="Calibri" w:cs="Times New Roman"/>
          <w:b/>
          <w:sz w:val="28"/>
        </w:rPr>
      </w:pPr>
      <w:r>
        <w:rPr>
          <w:rFonts w:ascii="Times New Roman" w:hAnsi="Times New Roman" w:eastAsia="Calibri" w:cs="Times New Roman"/>
          <w:b/>
          <w:sz w:val="28"/>
        </w:rPr>
        <w:t>Software Requirements</w:t>
      </w:r>
    </w:p>
    <w:p>
      <w:pPr>
        <w:spacing w:line="360" w:lineRule="auto"/>
        <w:ind w:left="720"/>
        <w:jc w:val="both"/>
        <w:rPr>
          <w:rFonts w:ascii="Times New Roman" w:hAnsi="Times New Roman" w:eastAsia="Calibri" w:cs="Times New Roman"/>
          <w:sz w:val="24"/>
          <w:szCs w:val="24"/>
        </w:rPr>
      </w:pPr>
      <w:r>
        <w:rPr>
          <w:rFonts w:ascii="Times New Roman" w:hAnsi="Times New Roman" w:eastAsia="Calibri" w:cs="Times New Roman"/>
          <w:sz w:val="24"/>
          <w:szCs w:val="24"/>
        </w:rPr>
        <w:t>For developing the application the following are the Software Requirements:</w:t>
      </w:r>
    </w:p>
    <w:p>
      <w:pPr>
        <w:numPr>
          <w:ilvl w:val="0"/>
          <w:numId w:val="9"/>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Python</w:t>
      </w:r>
    </w:p>
    <w:p>
      <w:pPr>
        <w:numPr>
          <w:ilvl w:val="0"/>
          <w:numId w:val="9"/>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Django</w:t>
      </w:r>
    </w:p>
    <w:p>
      <w:pPr>
        <w:spacing w:line="360" w:lineRule="auto"/>
        <w:jc w:val="both"/>
        <w:rPr>
          <w:rFonts w:ascii="Times New Roman" w:hAnsi="Times New Roman" w:eastAsia="Calibri" w:cs="Times New Roman"/>
          <w:b/>
          <w:sz w:val="28"/>
        </w:rPr>
      </w:pPr>
      <w:r>
        <w:rPr>
          <w:rFonts w:ascii="Times New Roman" w:hAnsi="Times New Roman" w:eastAsia="Calibri" w:cs="Times New Roman"/>
          <w:b/>
          <w:sz w:val="28"/>
        </w:rPr>
        <w:t>Operating Systems supported</w:t>
      </w:r>
    </w:p>
    <w:p>
      <w:pPr>
        <w:numPr>
          <w:ilvl w:val="0"/>
          <w:numId w:val="10"/>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Windows 7</w:t>
      </w:r>
    </w:p>
    <w:p>
      <w:pPr>
        <w:numPr>
          <w:ilvl w:val="0"/>
          <w:numId w:val="10"/>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Windows XP</w:t>
      </w:r>
    </w:p>
    <w:p>
      <w:pPr>
        <w:numPr>
          <w:ilvl w:val="0"/>
          <w:numId w:val="10"/>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Windows 8</w:t>
      </w: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sz w:val="24"/>
          <w:szCs w:val="24"/>
        </w:rPr>
      </w:pPr>
    </w:p>
    <w:p>
      <w:pPr>
        <w:spacing w:line="360" w:lineRule="auto"/>
        <w:jc w:val="both"/>
        <w:rPr>
          <w:rFonts w:ascii="Times New Roman" w:hAnsi="Times New Roman" w:eastAsia="Calibri" w:cs="Times New Roman"/>
          <w:b/>
          <w:sz w:val="28"/>
        </w:rPr>
      </w:pPr>
      <w:r>
        <w:rPr>
          <w:rFonts w:ascii="Times New Roman" w:hAnsi="Times New Roman" w:eastAsia="Calibri" w:cs="Times New Roman"/>
          <w:b/>
          <w:sz w:val="28"/>
        </w:rPr>
        <w:t>Technologies and Languages used to Develop</w:t>
      </w:r>
    </w:p>
    <w:p>
      <w:pPr>
        <w:numPr>
          <w:ilvl w:val="0"/>
          <w:numId w:val="11"/>
        </w:num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Python</w:t>
      </w:r>
    </w:p>
    <w:p>
      <w:pPr>
        <w:spacing w:line="360" w:lineRule="auto"/>
        <w:contextualSpacing/>
        <w:jc w:val="both"/>
        <w:rPr>
          <w:rFonts w:ascii="Times New Roman" w:hAnsi="Times New Roman" w:eastAsia="Calibri" w:cs="Times New Roman"/>
          <w:sz w:val="28"/>
        </w:rPr>
      </w:pPr>
      <w:r>
        <w:rPr>
          <w:rFonts w:ascii="Times New Roman" w:hAnsi="Times New Roman" w:eastAsia="Calibri" w:cs="Times New Roman"/>
          <w:b/>
          <w:sz w:val="28"/>
        </w:rPr>
        <w:t>Debugger and Emulator</w:t>
      </w:r>
    </w:p>
    <w:p>
      <w:pPr>
        <w:numPr>
          <w:ilvl w:val="0"/>
          <w:numId w:val="12"/>
        </w:numPr>
        <w:spacing w:line="360" w:lineRule="auto"/>
        <w:ind w:left="1440"/>
        <w:contextualSpacing/>
        <w:jc w:val="both"/>
        <w:rPr>
          <w:rFonts w:ascii="Times New Roman" w:hAnsi="Times New Roman" w:eastAsia="Calibri" w:cs="Times New Roman"/>
          <w:sz w:val="28"/>
        </w:rPr>
      </w:pPr>
      <w:r>
        <w:rPr>
          <w:rFonts w:ascii="Times New Roman" w:hAnsi="Times New Roman" w:eastAsia="Calibri" w:cs="Times New Roman"/>
          <w:sz w:val="24"/>
          <w:szCs w:val="24"/>
        </w:rPr>
        <w:t>Any Browser (Particularly Chrome</w:t>
      </w:r>
      <w:r>
        <w:rPr>
          <w:rFonts w:ascii="Times New Roman" w:hAnsi="Times New Roman" w:eastAsia="Calibri" w:cs="Times New Roman"/>
          <w:sz w:val="28"/>
        </w:rPr>
        <w:t>)</w:t>
      </w:r>
    </w:p>
    <w:p>
      <w:pPr>
        <w:spacing w:line="360" w:lineRule="auto"/>
        <w:jc w:val="both"/>
        <w:rPr>
          <w:rFonts w:ascii="Times New Roman" w:hAnsi="Times New Roman" w:eastAsia="Calibri" w:cs="Times New Roman"/>
          <w:b/>
          <w:sz w:val="28"/>
        </w:rPr>
      </w:pPr>
      <w:r>
        <w:rPr>
          <w:rFonts w:ascii="Times New Roman" w:hAnsi="Times New Roman" w:eastAsia="Calibri" w:cs="Times New Roman"/>
          <w:b/>
          <w:sz w:val="28"/>
        </w:rPr>
        <w:t>Hardware Requirements</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For developing the application the following are the Hardware Requirements:</w:t>
      </w:r>
    </w:p>
    <w:p>
      <w:pPr>
        <w:numPr>
          <w:ilvl w:val="0"/>
          <w:numId w:val="13"/>
        </w:numPr>
        <w:spacing w:line="360" w:lineRule="auto"/>
        <w:ind w:left="1440"/>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Processor: Pentium IV or higher</w:t>
      </w:r>
    </w:p>
    <w:p>
      <w:pPr>
        <w:numPr>
          <w:ilvl w:val="0"/>
          <w:numId w:val="13"/>
        </w:numPr>
        <w:spacing w:line="360" w:lineRule="auto"/>
        <w:ind w:left="1440"/>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RAM: 256 MB</w:t>
      </w:r>
    </w:p>
    <w:p>
      <w:pPr>
        <w:numPr>
          <w:ilvl w:val="0"/>
          <w:numId w:val="13"/>
        </w:numPr>
        <w:spacing w:line="360" w:lineRule="auto"/>
        <w:ind w:left="1440"/>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Space on Hard Disk: minimum 512MB</w:t>
      </w:r>
    </w:p>
    <w:p>
      <w:pPr>
        <w:spacing w:line="360" w:lineRule="auto"/>
        <w:contextualSpacing/>
        <w:jc w:val="both"/>
        <w:rPr>
          <w:rFonts w:ascii="Times New Roman" w:hAnsi="Times New Roman" w:eastAsia="Calibri" w:cs="Times New Roman"/>
          <w:sz w:val="24"/>
          <w:szCs w:val="24"/>
        </w:rPr>
      </w:pPr>
    </w:p>
    <w:p>
      <w:pPr>
        <w:jc w:val="both"/>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5.2System Architecture</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 block diagram of the proposed driver drowsiness monitoring system has been depicted in Fig 1. At first, the video is recorded using a webcam. The camera will be positioned in front of the driver to capture the front face image. From the video, the frames are extracted to obtain 2-D images. Face is detected in the frames using histogram of oriented gradients (HOG) and linear support vector machine (SVM) for object detection [10]. After detecting the face, facial landmarks [11] like positions of eye, nose, and mouth are marked on the images. From the facial landmarks, eye aspect ratio, mouth opening ratio and position of the head are quantified and using these features and machine learning approach, a decision is obtained about the drowsiness of the driver. If drowsiness is detected, an alarm will be sent to the driver to alert him/her. The details of each block are discussed below.</w:t>
      </w:r>
    </w:p>
    <w:p>
      <w:pPr>
        <w:jc w:val="both"/>
        <w:rPr>
          <w:rFonts w:ascii="Times New Roman" w:hAnsi="Times New Roman" w:cs="Times New Roman"/>
          <w:b/>
          <w:color w:val="000000" w:themeColor="text1"/>
          <w:sz w:val="44"/>
          <w14:textFill>
            <w14:solidFill>
              <w14:schemeClr w14:val="tx1"/>
            </w14:solidFill>
          </w14:textFill>
        </w:rPr>
      </w:pPr>
    </w:p>
    <w:p>
      <w:pPr>
        <w:jc w:val="both"/>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lang w:bidi="te-IN"/>
          <w14:textFill>
            <w14:solidFill>
              <w14:schemeClr w14:val="tx1"/>
            </w14:solidFill>
          </w14:textFill>
        </w:rPr>
        <w:drawing>
          <wp:inline distT="0" distB="0" distL="0" distR="0">
            <wp:extent cx="2869565" cy="5494020"/>
            <wp:effectExtent l="0" t="0" r="635" b="508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pic:cNvPicPr>
                      <a:picLocks noChangeAspect="1" noChangeArrowheads="1"/>
                    </pic:cNvPicPr>
                  </pic:nvPicPr>
                  <pic:blipFill>
                    <a:blip r:embed="rId8"/>
                    <a:srcRect/>
                    <a:stretch>
                      <a:fillRect/>
                    </a:stretch>
                  </pic:blipFill>
                  <pic:spPr>
                    <a:xfrm>
                      <a:off x="0" y="0"/>
                      <a:ext cx="2869565" cy="5494020"/>
                    </a:xfrm>
                    <a:prstGeom prst="rect">
                      <a:avLst/>
                    </a:prstGeom>
                    <a:noFill/>
                    <a:ln w="9525">
                      <a:noFill/>
                      <a:miter lim="800000"/>
                      <a:headEnd/>
                      <a:tailEnd/>
                    </a:ln>
                  </pic:spPr>
                </pic:pic>
              </a:graphicData>
            </a:graphic>
          </wp:inline>
        </w:drawing>
      </w:r>
      <w:r>
        <w:rPr>
          <w:rFonts w:ascii="Times New Roman" w:hAnsi="Times New Roman" w:cs="Times New Roman"/>
          <w:b/>
          <w:color w:val="000000" w:themeColor="text1"/>
          <w:sz w:val="44"/>
          <w14:textFill>
            <w14:solidFill>
              <w14:schemeClr w14:val="tx1"/>
            </w14:solidFill>
          </w14:textFill>
        </w:rPr>
        <w:tab/>
      </w:r>
    </w:p>
    <w:p>
      <w:pPr>
        <w:jc w:val="both"/>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 xml:space="preserve"> </w:t>
      </w:r>
    </w:p>
    <w:p>
      <w:pPr>
        <w:jc w:val="both"/>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 xml:space="preserve">5.3 UML Diagrams </w:t>
      </w:r>
      <w:r>
        <w:rPr>
          <w:rFonts w:ascii="Times New Roman" w:hAnsi="Times New Roman" w:cs="Times New Roman"/>
          <w:b/>
          <w:color w:val="000000" w:themeColor="text1"/>
          <w:sz w:val="44"/>
          <w14:textFill>
            <w14:solidFill>
              <w14:schemeClr w14:val="tx1"/>
            </w14:solidFill>
          </w14:textFill>
        </w:rPr>
        <w:tab/>
      </w:r>
      <w:r>
        <w:rPr>
          <w:rFonts w:ascii="Times New Roman" w:hAnsi="Times New Roman" w:cs="Times New Roman"/>
          <w:b/>
          <w:color w:val="000000" w:themeColor="text1"/>
          <w:sz w:val="44"/>
          <w14:textFill>
            <w14:solidFill>
              <w14:schemeClr w14:val="tx1"/>
            </w14:solidFill>
          </w14:textFill>
        </w:rPr>
        <w:tab/>
      </w:r>
    </w:p>
    <w:p>
      <w:pPr>
        <w:pStyle w:val="17"/>
        <w:spacing w:line="360" w:lineRule="auto"/>
        <w:ind w:left="0" w:firstLine="720"/>
        <w:jc w:val="both"/>
        <w:rPr>
          <w:color w:val="000000"/>
          <w:sz w:val="24"/>
          <w:szCs w:val="24"/>
        </w:rPr>
      </w:pPr>
      <w:r>
        <w:rPr>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pPr>
        <w:pStyle w:val="17"/>
        <w:spacing w:line="360" w:lineRule="auto"/>
        <w:ind w:left="0" w:firstLine="720"/>
        <w:jc w:val="both"/>
        <w:rPr>
          <w:color w:val="000000"/>
          <w:sz w:val="24"/>
          <w:szCs w:val="24"/>
        </w:rPr>
      </w:pPr>
      <w:r>
        <w:rPr>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pPr>
        <w:pStyle w:val="17"/>
        <w:spacing w:line="360" w:lineRule="auto"/>
        <w:ind w:left="0"/>
        <w:jc w:val="both"/>
        <w:rPr>
          <w:color w:val="000000"/>
          <w:sz w:val="24"/>
          <w:szCs w:val="24"/>
        </w:rPr>
      </w:pPr>
      <w:r>
        <w:rPr>
          <w:color w:val="000000"/>
          <w:sz w:val="24"/>
          <w:szCs w:val="24"/>
        </w:rPr>
        <w:tab/>
      </w:r>
      <w:r>
        <w:rPr>
          <w:color w:val="000000"/>
          <w:sz w:val="24"/>
          <w:szCs w:val="24"/>
        </w:rPr>
        <w:t xml:space="preserve">The Unified Modeling Language is a standard language for specifying, Visualization, Constructing and documenting the artifacts of software system, as well as for business modeling and other non-software systems. </w:t>
      </w:r>
    </w:p>
    <w:p>
      <w:pPr>
        <w:pStyle w:val="17"/>
        <w:spacing w:line="360" w:lineRule="auto"/>
        <w:ind w:left="0" w:firstLine="720"/>
        <w:jc w:val="both"/>
        <w:rPr>
          <w:color w:val="000000"/>
          <w:sz w:val="24"/>
          <w:szCs w:val="24"/>
        </w:rPr>
      </w:pPr>
      <w:r>
        <w:rPr>
          <w:color w:val="000000"/>
          <w:sz w:val="24"/>
          <w:szCs w:val="24"/>
        </w:rPr>
        <w:t>The UML represents a collection of best engineering practices that have proven successful in the modeling of large and complex systems.</w:t>
      </w:r>
    </w:p>
    <w:p>
      <w:pPr>
        <w:pStyle w:val="17"/>
        <w:spacing w:line="360" w:lineRule="auto"/>
        <w:ind w:left="0" w:firstLine="720"/>
        <w:jc w:val="both"/>
        <w:rPr>
          <w:color w:val="000000"/>
          <w:sz w:val="24"/>
          <w:szCs w:val="24"/>
        </w:rPr>
      </w:pPr>
      <w:r>
        <w:rPr>
          <w:color w:val="000000"/>
          <w:sz w:val="24"/>
          <w:szCs w:val="24"/>
        </w:rPr>
        <w:t xml:space="preserve"> The UML is a very important part of developing objects oriented software and the software development process. The UML uses mostly graphical notations to express the design of software projects.</w:t>
      </w:r>
    </w:p>
    <w:p>
      <w:pPr>
        <w:pStyle w:val="17"/>
        <w:spacing w:line="360" w:lineRule="auto"/>
        <w:ind w:left="0" w:firstLine="720"/>
        <w:jc w:val="both"/>
        <w:rPr>
          <w:color w:val="000000"/>
          <w:sz w:val="24"/>
          <w:szCs w:val="24"/>
        </w:rPr>
      </w:pPr>
    </w:p>
    <w:p>
      <w:pPr>
        <w:pStyle w:val="17"/>
        <w:spacing w:line="360" w:lineRule="auto"/>
        <w:ind w:left="0"/>
        <w:jc w:val="both"/>
        <w:rPr>
          <w:b/>
          <w:sz w:val="24"/>
          <w:szCs w:val="24"/>
        </w:rPr>
      </w:pPr>
      <w:r>
        <w:rPr>
          <w:b/>
          <w:sz w:val="24"/>
          <w:szCs w:val="24"/>
        </w:rPr>
        <w:t>GOALS:</w:t>
      </w:r>
    </w:p>
    <w:p>
      <w:pPr>
        <w:pStyle w:val="17"/>
        <w:spacing w:line="360" w:lineRule="auto"/>
        <w:ind w:left="0"/>
        <w:jc w:val="both"/>
        <w:rPr>
          <w:sz w:val="24"/>
          <w:szCs w:val="24"/>
        </w:rPr>
      </w:pPr>
      <w:r>
        <w:rPr>
          <w:sz w:val="24"/>
          <w:szCs w:val="24"/>
        </w:rPr>
        <w:tab/>
      </w:r>
      <w:r>
        <w:rPr>
          <w:sz w:val="24"/>
          <w:szCs w:val="24"/>
        </w:rPr>
        <w:t>The Primary goals in the design of the UML are as follows:</w:t>
      </w:r>
    </w:p>
    <w:p>
      <w:pPr>
        <w:pStyle w:val="17"/>
        <w:widowControl/>
        <w:numPr>
          <w:ilvl w:val="0"/>
          <w:numId w:val="14"/>
        </w:numPr>
        <w:autoSpaceDE/>
        <w:autoSpaceDN/>
        <w:spacing w:line="360" w:lineRule="auto"/>
        <w:contextualSpacing/>
        <w:jc w:val="both"/>
        <w:rPr>
          <w:sz w:val="24"/>
          <w:szCs w:val="24"/>
        </w:rPr>
      </w:pPr>
      <w:r>
        <w:rPr>
          <w:sz w:val="24"/>
          <w:szCs w:val="24"/>
        </w:rPr>
        <w:t>Provide users a ready-to-use, expressive visual modeling Language so that they can develop and exchange meaningful models.</w:t>
      </w:r>
    </w:p>
    <w:p>
      <w:pPr>
        <w:pStyle w:val="17"/>
        <w:widowControl/>
        <w:numPr>
          <w:ilvl w:val="0"/>
          <w:numId w:val="14"/>
        </w:numPr>
        <w:autoSpaceDE/>
        <w:autoSpaceDN/>
        <w:spacing w:line="360" w:lineRule="auto"/>
        <w:contextualSpacing/>
        <w:jc w:val="both"/>
        <w:rPr>
          <w:sz w:val="24"/>
          <w:szCs w:val="24"/>
        </w:rPr>
      </w:pPr>
      <w:r>
        <w:rPr>
          <w:sz w:val="24"/>
          <w:szCs w:val="24"/>
        </w:rPr>
        <w:t>Provide extendibility and specialization mechanisms to extend the core concepts.</w:t>
      </w:r>
    </w:p>
    <w:p>
      <w:pPr>
        <w:pStyle w:val="17"/>
        <w:widowControl/>
        <w:numPr>
          <w:ilvl w:val="0"/>
          <w:numId w:val="14"/>
        </w:numPr>
        <w:autoSpaceDE/>
        <w:autoSpaceDN/>
        <w:spacing w:line="360" w:lineRule="auto"/>
        <w:contextualSpacing/>
        <w:jc w:val="both"/>
        <w:rPr>
          <w:sz w:val="24"/>
          <w:szCs w:val="24"/>
        </w:rPr>
      </w:pPr>
      <w:r>
        <w:rPr>
          <w:sz w:val="24"/>
          <w:szCs w:val="24"/>
        </w:rPr>
        <w:t>Be independent of particular programming languages and development process.</w:t>
      </w:r>
    </w:p>
    <w:p>
      <w:pPr>
        <w:pStyle w:val="17"/>
        <w:widowControl/>
        <w:numPr>
          <w:ilvl w:val="0"/>
          <w:numId w:val="14"/>
        </w:numPr>
        <w:autoSpaceDE/>
        <w:autoSpaceDN/>
        <w:spacing w:line="360" w:lineRule="auto"/>
        <w:contextualSpacing/>
        <w:jc w:val="both"/>
        <w:rPr>
          <w:sz w:val="24"/>
          <w:szCs w:val="24"/>
        </w:rPr>
      </w:pPr>
      <w:r>
        <w:rPr>
          <w:sz w:val="24"/>
          <w:szCs w:val="24"/>
        </w:rPr>
        <w:t>Provide a formal basis for understanding the modeling language.</w:t>
      </w:r>
    </w:p>
    <w:p>
      <w:pPr>
        <w:pStyle w:val="17"/>
        <w:widowControl/>
        <w:numPr>
          <w:ilvl w:val="0"/>
          <w:numId w:val="14"/>
        </w:numPr>
        <w:autoSpaceDE/>
        <w:autoSpaceDN/>
        <w:spacing w:line="360" w:lineRule="auto"/>
        <w:contextualSpacing/>
        <w:jc w:val="both"/>
        <w:rPr>
          <w:sz w:val="24"/>
          <w:szCs w:val="24"/>
        </w:rPr>
      </w:pPr>
      <w:r>
        <w:rPr>
          <w:sz w:val="24"/>
          <w:szCs w:val="24"/>
        </w:rPr>
        <w:t>Encourage the growth of OO tools market.</w:t>
      </w:r>
    </w:p>
    <w:p>
      <w:pPr>
        <w:pStyle w:val="17"/>
        <w:widowControl/>
        <w:numPr>
          <w:ilvl w:val="0"/>
          <w:numId w:val="14"/>
        </w:numPr>
        <w:autoSpaceDE/>
        <w:autoSpaceDN/>
        <w:spacing w:line="360" w:lineRule="auto"/>
        <w:contextualSpacing/>
        <w:jc w:val="both"/>
        <w:rPr>
          <w:sz w:val="24"/>
          <w:szCs w:val="24"/>
        </w:rPr>
      </w:pPr>
      <w:r>
        <w:rPr>
          <w:sz w:val="24"/>
          <w:szCs w:val="24"/>
        </w:rPr>
        <w:t>Support higher level development concepts such as collaborations, frameworks, patterns and components.</w:t>
      </w:r>
    </w:p>
    <w:p>
      <w:pPr>
        <w:pStyle w:val="11"/>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7.   Integrate best practices.</w:t>
      </w:r>
    </w:p>
    <w:p>
      <w:pPr>
        <w:tabs>
          <w:tab w:val="left" w:pos="3023"/>
        </w:tabs>
        <w:rPr>
          <w:b/>
          <w:sz w:val="28"/>
          <w:szCs w:val="28"/>
        </w:rPr>
      </w:pPr>
    </w:p>
    <w:p>
      <w:pPr>
        <w:tabs>
          <w:tab w:val="left" w:pos="3023"/>
        </w:tabs>
        <w:rPr>
          <w:b/>
          <w:sz w:val="28"/>
          <w:szCs w:val="28"/>
        </w:rPr>
      </w:pPr>
    </w:p>
    <w:p>
      <w:pPr>
        <w:tabs>
          <w:tab w:val="left" w:pos="3023"/>
        </w:tabs>
        <w:rPr>
          <w:rFonts w:ascii="Times New Roman" w:hAnsi="Times New Roman" w:cs="Times New Roman"/>
          <w:b/>
          <w:sz w:val="24"/>
          <w:szCs w:val="24"/>
        </w:rPr>
      </w:pPr>
      <w:r>
        <w:rPr>
          <w:rFonts w:ascii="Times New Roman" w:hAnsi="Times New Roman" w:cs="Times New Roman"/>
          <w:b/>
          <w:sz w:val="24"/>
          <w:szCs w:val="24"/>
        </w:rPr>
        <w:t>CLASS DIAGRAM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pPr>
        <w:jc w:val="both"/>
        <w:rPr>
          <w:rFonts w:ascii="Times New Roman" w:hAnsi="Times New Roman" w:cs="Times New Roman"/>
          <w:b/>
          <w:color w:val="000000" w:themeColor="text1"/>
          <w:sz w:val="44"/>
          <w14:textFill>
            <w14:solidFill>
              <w14:schemeClr w14:val="tx1"/>
            </w14:solidFill>
          </w14:textFill>
        </w:rPr>
      </w:pPr>
      <w:r>
        <w:rPr>
          <w:lang w:bidi="te-IN"/>
        </w:rPr>
        <w:drawing>
          <wp:inline distT="0" distB="0" distL="0" distR="0">
            <wp:extent cx="1666875" cy="1295400"/>
            <wp:effectExtent l="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6875" cy="1295400"/>
                    </a:xfrm>
                    <a:prstGeom prst="rect">
                      <a:avLst/>
                    </a:prstGeom>
                    <a:noFill/>
                    <a:ln>
                      <a:noFill/>
                    </a:ln>
                  </pic:spPr>
                </pic:pic>
              </a:graphicData>
            </a:graphic>
          </wp:inline>
        </w:drawing>
      </w:r>
    </w:p>
    <w:p>
      <w:pPr>
        <w:pStyle w:val="11"/>
        <w:autoSpaceDE w:val="0"/>
        <w:autoSpaceDN w:val="0"/>
        <w:adjustRightInd w:val="0"/>
        <w:spacing w:after="0" w:line="360" w:lineRule="auto"/>
        <w:rPr>
          <w:b/>
        </w:rPr>
      </w:pPr>
    </w:p>
    <w:p>
      <w:pPr>
        <w:pStyle w:val="11"/>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USE CASE   DIAGRAM</w:t>
      </w:r>
    </w:p>
    <w:p>
      <w:pPr>
        <w:pStyle w:val="23"/>
        <w:spacing w:line="360" w:lineRule="auto"/>
        <w:jc w:val="both"/>
      </w:pPr>
      <w:r>
        <w:rPr>
          <w:rFonts w:ascii="Times New Roman" w:hAnsi="Times New Roman" w:cs="Times New Roman"/>
          <w:color w:val="000000" w:themeColor="text1"/>
          <w14:textFill>
            <w14:solidFill>
              <w14:schemeClr w14:val="tx1"/>
            </w14:solidFill>
          </w14:textFill>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pPr>
        <w:pStyle w:val="23"/>
        <w:spacing w:line="360" w:lineRule="auto"/>
        <w:jc w:val="both"/>
      </w:pPr>
      <w:r>
        <w:rPr>
          <w:lang w:bidi="te-IN"/>
        </w:rPr>
        <w:drawing>
          <wp:inline distT="0" distB="0" distL="0" distR="0">
            <wp:extent cx="4076700" cy="2800350"/>
            <wp:effectExtent l="19050" t="0" r="0" b="0"/>
            <wp:docPr id="26" name="Picture 4"/>
            <wp:cNvGraphicFramePr/>
            <a:graphic xmlns:a="http://schemas.openxmlformats.org/drawingml/2006/main">
              <a:graphicData uri="http://schemas.openxmlformats.org/drawingml/2006/picture">
                <pic:pic xmlns:pic="http://schemas.openxmlformats.org/drawingml/2006/picture">
                  <pic:nvPicPr>
                    <pic:cNvPr id="26" name="Picture 4"/>
                    <pic:cNvPicPr/>
                  </pic:nvPicPr>
                  <pic:blipFill>
                    <a:blip r:embed="rId10"/>
                    <a:srcRect/>
                    <a:stretch>
                      <a:fillRect/>
                    </a:stretch>
                  </pic:blipFill>
                  <pic:spPr>
                    <a:xfrm>
                      <a:off x="0" y="0"/>
                      <a:ext cx="4079043" cy="2801959"/>
                    </a:xfrm>
                    <a:prstGeom prst="rect">
                      <a:avLst/>
                    </a:prstGeom>
                    <a:noFill/>
                    <a:ln w="9525">
                      <a:noFill/>
                      <a:miter lim="800000"/>
                      <a:headEnd/>
                      <a:tailEnd/>
                    </a:ln>
                  </pic:spPr>
                </pic:pic>
              </a:graphicData>
            </a:graphic>
          </wp:inline>
        </w:drawing>
      </w:r>
    </w:p>
    <w:p>
      <w:pPr>
        <w:pStyle w:val="23"/>
        <w:spacing w:line="360" w:lineRule="auto"/>
        <w:jc w:val="both"/>
        <w:rPr>
          <w:rFonts w:ascii="Times New Roman" w:hAnsi="Times New Roman" w:cs="Times New Roman"/>
          <w:color w:val="000000" w:themeColor="text1"/>
          <w14:textFill>
            <w14:solidFill>
              <w14:schemeClr w14:val="tx1"/>
            </w14:solidFill>
          </w14:textFill>
        </w:rPr>
      </w:pPr>
    </w:p>
    <w:p>
      <w:pPr>
        <w:pStyle w:val="11"/>
        <w:autoSpaceDE w:val="0"/>
        <w:autoSpaceDN w:val="0"/>
        <w:adjustRightInd w:val="0"/>
        <w:spacing w:after="0" w:line="360" w:lineRule="auto"/>
        <w:rPr>
          <w:b/>
        </w:rPr>
      </w:pPr>
    </w:p>
    <w:p>
      <w:pPr>
        <w:pStyle w:val="11"/>
        <w:autoSpaceDE w:val="0"/>
        <w:autoSpaceDN w:val="0"/>
        <w:adjustRightInd w:val="0"/>
        <w:spacing w:after="0" w:line="360" w:lineRule="auto"/>
        <w:rPr>
          <w:b/>
        </w:rPr>
      </w:pPr>
    </w:p>
    <w:p>
      <w:pPr>
        <w:pStyle w:val="11"/>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SEQUENCE DIAGRAM</w:t>
      </w:r>
    </w:p>
    <w:p>
      <w:pPr>
        <w:spacing w:line="360" w:lineRule="auto"/>
        <w:jc w:val="both"/>
        <w:rPr>
          <w:color w:val="000000" w:themeColor="text1"/>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r>
        <w:rPr>
          <w:color w:val="000000" w:themeColor="text1"/>
          <w14:textFill>
            <w14:solidFill>
              <w14:schemeClr w14:val="tx1"/>
            </w14:solidFill>
          </w14:textFill>
        </w:rPr>
        <w:t>.</w:t>
      </w:r>
    </w:p>
    <w:p>
      <w:pPr>
        <w:pStyle w:val="11"/>
        <w:autoSpaceDE w:val="0"/>
        <w:autoSpaceDN w:val="0"/>
        <w:adjustRightInd w:val="0"/>
        <w:spacing w:after="0" w:line="360" w:lineRule="auto"/>
      </w:pPr>
      <w:r>
        <w:rPr>
          <w:lang w:bidi="te-IN"/>
        </w:rPr>
        <w:drawing>
          <wp:inline distT="0" distB="0" distL="0" distR="0">
            <wp:extent cx="5517515" cy="3068955"/>
            <wp:effectExtent l="0" t="0" r="0" b="0"/>
            <wp:docPr id="31" name="Picture 7"/>
            <wp:cNvGraphicFramePr/>
            <a:graphic xmlns:a="http://schemas.openxmlformats.org/drawingml/2006/main">
              <a:graphicData uri="http://schemas.openxmlformats.org/drawingml/2006/picture">
                <pic:pic xmlns:pic="http://schemas.openxmlformats.org/drawingml/2006/picture">
                  <pic:nvPicPr>
                    <pic:cNvPr id="31" name="Picture 7"/>
                    <pic:cNvPicPr/>
                  </pic:nvPicPr>
                  <pic:blipFill>
                    <a:blip r:embed="rId11"/>
                    <a:srcRect/>
                    <a:stretch>
                      <a:fillRect/>
                    </a:stretch>
                  </pic:blipFill>
                  <pic:spPr>
                    <a:xfrm>
                      <a:off x="0" y="0"/>
                      <a:ext cx="5522071" cy="3071323"/>
                    </a:xfrm>
                    <a:prstGeom prst="rect">
                      <a:avLst/>
                    </a:prstGeom>
                    <a:noFill/>
                    <a:ln w="9525">
                      <a:noFill/>
                      <a:miter lim="800000"/>
                      <a:headEnd/>
                      <a:tailEnd/>
                    </a:ln>
                  </pic:spPr>
                </pic:pic>
              </a:graphicData>
            </a:graphic>
          </wp:inline>
        </w:drawing>
      </w:r>
    </w:p>
    <w:p>
      <w:pPr>
        <w:pStyle w:val="11"/>
        <w:tabs>
          <w:tab w:val="left" w:pos="615"/>
          <w:tab w:val="center" w:pos="4980"/>
        </w:tabs>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Activity diagrams</w:t>
      </w:r>
      <w:r>
        <w:rPr>
          <w:rFonts w:ascii="Times New Roman" w:hAnsi="Times New Roman" w:cs="Times New Roman"/>
          <w:b/>
          <w:sz w:val="24"/>
          <w:szCs w:val="24"/>
        </w:rPr>
        <w:tab/>
      </w:r>
      <w:r>
        <w:rPr>
          <w:rFonts w:ascii="Times New Roman" w:hAnsi="Times New Roman" w:cs="Times New Roman"/>
          <w:b/>
          <w:sz w:val="24"/>
          <w:szCs w:val="24"/>
        </w:rPr>
        <w:tab/>
      </w:r>
    </w:p>
    <w:p>
      <w:pPr>
        <w:pStyle w:val="1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diagrams are graphical representations of workflows of stepwise activities and actions[1] with support for choice, iteration and concurrency. In the Unified Modeling Language, activity diagrams are intended to model both computational and organizational processes (i.e., workflows), as well as the data flows intersecting with the related activities.[2][3] Although activity diagrams primarily show the overall flow of control, they can also include elements showing the flow of data between activities through one or more data stores.[citation needed]Activity diagrams are graphical representations of workflows of stepwise activities and actions[</w:t>
      </w:r>
    </w:p>
    <w:p>
      <w:pPr>
        <w:pStyle w:val="1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 with support for choice, iteration and concurrency. In the Unified Modeling Language, activity diagrams are intended to model both computational and organizational processes (i.e., workflows), as well as the data flows intersecting with the related activities.[2][3] Although activity diagrams primarily show the overall flow of control, they can also include elements showing the flow of data between activities through one or more data stores.[citation needed]</w:t>
      </w:r>
    </w:p>
    <w:p>
      <w:pPr>
        <w:pStyle w:val="11"/>
        <w:autoSpaceDE w:val="0"/>
        <w:autoSpaceDN w:val="0"/>
        <w:adjustRightInd w:val="0"/>
        <w:spacing w:after="0" w:line="360" w:lineRule="auto"/>
        <w:jc w:val="center"/>
        <w:rPr>
          <w:rFonts w:ascii="Times New Roman" w:hAnsi="Times New Roman" w:cs="Times New Roman"/>
          <w:sz w:val="24"/>
          <w:szCs w:val="24"/>
        </w:rPr>
      </w:pPr>
    </w:p>
    <w:p>
      <w:pPr>
        <w:pStyle w:val="11"/>
        <w:autoSpaceDE w:val="0"/>
        <w:autoSpaceDN w:val="0"/>
        <w:adjustRightInd w:val="0"/>
        <w:spacing w:after="0" w:line="360" w:lineRule="auto"/>
        <w:jc w:val="center"/>
        <w:rPr>
          <w:rFonts w:ascii="Times New Roman" w:hAnsi="Times New Roman" w:cs="Times New Roman"/>
          <w:sz w:val="24"/>
          <w:szCs w:val="24"/>
        </w:rPr>
      </w:pPr>
      <w:r>
        <w:rPr>
          <w:lang w:bidi="te-IN"/>
        </w:rPr>
        <w:drawing>
          <wp:inline distT="0" distB="0" distL="0" distR="0">
            <wp:extent cx="1828800" cy="4154170"/>
            <wp:effectExtent l="0" t="0" r="0" b="0"/>
            <wp:docPr id="32" name="Picture 13"/>
            <wp:cNvGraphicFramePr/>
            <a:graphic xmlns:a="http://schemas.openxmlformats.org/drawingml/2006/main">
              <a:graphicData uri="http://schemas.openxmlformats.org/drawingml/2006/picture">
                <pic:pic xmlns:pic="http://schemas.openxmlformats.org/drawingml/2006/picture">
                  <pic:nvPicPr>
                    <pic:cNvPr id="32" name="Picture 13"/>
                    <pic:cNvPicPr/>
                  </pic:nvPicPr>
                  <pic:blipFill>
                    <a:blip r:embed="rId12"/>
                    <a:srcRect/>
                    <a:stretch>
                      <a:fillRect/>
                    </a:stretch>
                  </pic:blipFill>
                  <pic:spPr>
                    <a:xfrm>
                      <a:off x="0" y="0"/>
                      <a:ext cx="1828800" cy="4154170"/>
                    </a:xfrm>
                    <a:prstGeom prst="rect">
                      <a:avLst/>
                    </a:prstGeom>
                    <a:noFill/>
                    <a:ln w="9525">
                      <a:noFill/>
                      <a:miter lim="800000"/>
                      <a:headEnd/>
                      <a:tailEnd/>
                    </a:ln>
                  </pic:spPr>
                </pic:pic>
              </a:graphicData>
            </a:graphic>
          </wp:inline>
        </w:drawing>
      </w:r>
    </w:p>
    <w:p>
      <w:pPr>
        <w:pStyle w:val="11"/>
        <w:autoSpaceDE w:val="0"/>
        <w:autoSpaceDN w:val="0"/>
        <w:adjustRightInd w:val="0"/>
        <w:spacing w:after="0" w:line="360" w:lineRule="auto"/>
        <w:rPr>
          <w:rFonts w:ascii="Times New Roman" w:hAnsi="Times New Roman" w:cs="Times New Roman"/>
          <w:sz w:val="24"/>
          <w:szCs w:val="24"/>
        </w:rPr>
      </w:pPr>
    </w:p>
    <w:p>
      <w:pPr>
        <w:pStyle w:val="11"/>
        <w:autoSpaceDE w:val="0"/>
        <w:autoSpaceDN w:val="0"/>
        <w:adjustRightInd w:val="0"/>
        <w:spacing w:after="0" w:line="360" w:lineRule="auto"/>
        <w:rPr>
          <w:rFonts w:ascii="Times New Roman" w:hAnsi="Times New Roman" w:cs="Times New Roman"/>
          <w:b/>
          <w:sz w:val="24"/>
          <w:szCs w:val="24"/>
        </w:rPr>
      </w:pPr>
    </w:p>
    <w:p>
      <w:pPr>
        <w:pStyle w:val="1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Component Diagram</w:t>
      </w:r>
    </w:p>
    <w:p>
      <w:pPr>
        <w:pStyle w:val="11"/>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component diagram extends the information given in a component notation element. One way of illustrating the provided and required interfaces by the specified component is in the form of a rectangular compartment attached to the component element.[2] Another accepted way of presenting the interfaces is to use the ball-and-socket graphic convention. A provided dependency from a component to an interface is illustrated with a solid line to the component using the interface from a "lollipop", or ball, labelled with the name of the interface. A required usage dependency from a component to an interface is illustrated by a half-circle, or socket, labelled with the name of the interface, attached by a solid line to the component that requires this interface. Inherited interfaces may be shown with a lollipop, preceding the name label with a caret symbol. To illustrate dependencies between the two, use a solid line with a plain arrowhead joining the socket to the lollipop.[3]</w:t>
      </w:r>
    </w:p>
    <w:p>
      <w:pPr>
        <w:pStyle w:val="11"/>
        <w:autoSpaceDE w:val="0"/>
        <w:autoSpaceDN w:val="0"/>
        <w:adjustRightInd w:val="0"/>
        <w:spacing w:after="0" w:line="360" w:lineRule="auto"/>
      </w:pPr>
      <w:r>
        <w:rPr>
          <w:lang w:bidi="te-IN"/>
        </w:rPr>
        <w:drawing>
          <wp:inline distT="0" distB="0" distL="0" distR="0">
            <wp:extent cx="4996815" cy="3806825"/>
            <wp:effectExtent l="19050" t="0" r="0" b="0"/>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noChangeArrowheads="1"/>
                    </pic:cNvPicPr>
                  </pic:nvPicPr>
                  <pic:blipFill>
                    <a:blip r:embed="rId13"/>
                    <a:srcRect/>
                    <a:stretch>
                      <a:fillRect/>
                    </a:stretch>
                  </pic:blipFill>
                  <pic:spPr>
                    <a:xfrm>
                      <a:off x="0" y="0"/>
                      <a:ext cx="4999076" cy="3808954"/>
                    </a:xfrm>
                    <a:prstGeom prst="rect">
                      <a:avLst/>
                    </a:prstGeom>
                    <a:noFill/>
                    <a:ln w="9525">
                      <a:noFill/>
                      <a:miter lim="800000"/>
                      <a:headEnd/>
                      <a:tailEnd/>
                    </a:ln>
                  </pic:spPr>
                </pic:pic>
              </a:graphicData>
            </a:graphic>
          </wp:inline>
        </w:drawing>
      </w:r>
    </w:p>
    <w:p>
      <w:pPr>
        <w:pStyle w:val="11"/>
        <w:autoSpaceDE w:val="0"/>
        <w:autoSpaceDN w:val="0"/>
        <w:adjustRightInd w:val="0"/>
        <w:spacing w:after="0" w:line="360" w:lineRule="auto"/>
      </w:pPr>
    </w:p>
    <w:p>
      <w:pPr>
        <w:pStyle w:val="11"/>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Deployment diagram</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 deployment diagram in the Unified Modeling Language models the physical deployment of artifacts on nodes.[1]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nodes appear as boxes, and the artifacts allocated to each node appear as rectangles within the boxes. Nodes may have subnodes, which appear as nested boxes. A single node in a deployment diagram may conceptually represent multiple physical nodes, such as a cluster of database servers.</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lang w:bidi="te-IN"/>
          <w14:textFill>
            <w14:solidFill>
              <w14:schemeClr w14:val="tx1"/>
            </w14:solidFill>
          </w14:textFill>
        </w:rPr>
        <w:drawing>
          <wp:inline distT="0" distB="0" distL="0" distR="0">
            <wp:extent cx="5124450" cy="3169920"/>
            <wp:effectExtent l="19050" t="0" r="0"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9"/>
                    <pic:cNvPicPr>
                      <a:picLocks noChangeAspect="1" noChangeArrowheads="1"/>
                    </pic:cNvPicPr>
                  </pic:nvPicPr>
                  <pic:blipFill>
                    <a:blip r:embed="rId14"/>
                    <a:srcRect/>
                    <a:stretch>
                      <a:fillRect/>
                    </a:stretch>
                  </pic:blipFill>
                  <pic:spPr>
                    <a:xfrm>
                      <a:off x="0" y="0"/>
                      <a:ext cx="5124450" cy="3169932"/>
                    </a:xfrm>
                    <a:prstGeom prst="rect">
                      <a:avLst/>
                    </a:prstGeom>
                    <a:noFill/>
                    <a:ln w="9525">
                      <a:noFill/>
                      <a:miter lim="800000"/>
                      <a:headEnd/>
                      <a:tailEnd/>
                    </a:ln>
                  </pic:spPr>
                </pic:pic>
              </a:graphicData>
            </a:graphic>
          </wp:inline>
        </w:drawing>
      </w:r>
    </w:p>
    <w:p>
      <w:pPr>
        <w:jc w:val="both"/>
        <w:rPr>
          <w:rFonts w:ascii="Times New Roman" w:hAnsi="Times New Roman" w:cs="Times New Roman"/>
          <w:color w:val="FF0000"/>
          <w:sz w:val="24"/>
          <w:szCs w:val="24"/>
        </w:rPr>
      </w:pPr>
      <w:r>
        <w:rPr>
          <w:rFonts w:ascii="Times New Roman" w:hAnsi="Times New Roman" w:cs="Times New Roman"/>
          <w:b/>
          <w:color w:val="FF0000"/>
          <w:sz w:val="24"/>
          <w:szCs w:val="24"/>
          <w:shd w:val="clear" w:color="auto" w:fill="FFFFFF"/>
        </w:rPr>
        <w:t xml:space="preserve"> </w:t>
      </w: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Package Diagram</w:t>
      </w:r>
    </w:p>
    <w:p>
      <w:pPr>
        <w:jc w:val="both"/>
        <w:rPr>
          <w:rFonts w:ascii="Times New Roman" w:hAnsi="Times New Roman" w:cs="Times New Roman"/>
          <w:sz w:val="24"/>
          <w:szCs w:val="24"/>
        </w:rPr>
      </w:pPr>
      <w:r>
        <w:rPr>
          <w:rFonts w:ascii="Times New Roman" w:hAnsi="Times New Roman" w:cs="Times New Roman"/>
          <w:bCs/>
          <w:sz w:val="24"/>
          <w:szCs w:val="24"/>
          <w:shd w:val="clear" w:color="auto" w:fill="FFFFFF"/>
        </w:rPr>
        <w:t>Package diagram</w:t>
      </w:r>
      <w:r>
        <w:rPr>
          <w:rFonts w:ascii="Times New Roman" w:hAnsi="Times New Roman" w:cs="Times New Roman"/>
          <w:sz w:val="24"/>
          <w:szCs w:val="24"/>
          <w:shd w:val="clear" w:color="auto" w:fill="FFFFFF"/>
        </w:rPr>
        <w:t> is UML structure </w:t>
      </w:r>
      <w:r>
        <w:rPr>
          <w:rFonts w:ascii="Times New Roman" w:hAnsi="Times New Roman" w:cs="Times New Roman"/>
          <w:bCs/>
          <w:sz w:val="24"/>
          <w:szCs w:val="24"/>
          <w:shd w:val="clear" w:color="auto" w:fill="FFFFFF"/>
        </w:rPr>
        <w:t>diagram</w:t>
      </w:r>
      <w:r>
        <w:rPr>
          <w:rFonts w:ascii="Times New Roman" w:hAnsi="Times New Roman" w:cs="Times New Roman"/>
          <w:sz w:val="24"/>
          <w:szCs w:val="24"/>
          <w:shd w:val="clear" w:color="auto" w:fill="FFFFFF"/>
        </w:rPr>
        <w:t> which shows structure of the designed system at the level of </w:t>
      </w:r>
      <w:r>
        <w:rPr>
          <w:rFonts w:ascii="Times New Roman" w:hAnsi="Times New Roman" w:cs="Times New Roman"/>
          <w:bCs/>
          <w:sz w:val="24"/>
          <w:szCs w:val="24"/>
          <w:shd w:val="clear" w:color="auto" w:fill="FFFFFF"/>
        </w:rPr>
        <w:t>packages</w:t>
      </w:r>
      <w:r>
        <w:rPr>
          <w:rFonts w:ascii="Times New Roman" w:hAnsi="Times New Roman" w:cs="Times New Roman"/>
          <w:sz w:val="24"/>
          <w:szCs w:val="24"/>
          <w:shd w:val="clear" w:color="auto" w:fill="FFFFFF"/>
        </w:rPr>
        <w:t>. The following elements are typically drawn in a </w:t>
      </w:r>
      <w:r>
        <w:rPr>
          <w:rFonts w:ascii="Times New Roman" w:hAnsi="Times New Roman" w:cs="Times New Roman"/>
          <w:bCs/>
          <w:sz w:val="24"/>
          <w:szCs w:val="24"/>
          <w:shd w:val="clear" w:color="auto" w:fill="FFFFFF"/>
        </w:rPr>
        <w:t>package diagram</w:t>
      </w:r>
      <w:r>
        <w:rPr>
          <w:rFonts w:ascii="Times New Roman" w:hAnsi="Times New Roman" w:cs="Times New Roman"/>
          <w:sz w:val="24"/>
          <w:szCs w:val="24"/>
          <w:shd w:val="clear" w:color="auto" w:fill="FFFFFF"/>
        </w:rPr>
        <w:t>: </w:t>
      </w:r>
      <w:r>
        <w:rPr>
          <w:rFonts w:ascii="Times New Roman" w:hAnsi="Times New Roman" w:cs="Times New Roman"/>
          <w:bCs/>
          <w:sz w:val="24"/>
          <w:szCs w:val="24"/>
          <w:shd w:val="clear" w:color="auto" w:fill="FFFFFF"/>
        </w:rPr>
        <w:t>package</w:t>
      </w:r>
      <w:r>
        <w:rPr>
          <w:rFonts w:ascii="Times New Roman" w:hAnsi="Times New Roman" w:cs="Times New Roman"/>
          <w:sz w:val="24"/>
          <w:szCs w:val="24"/>
          <w:shd w:val="clear" w:color="auto" w:fill="FFFFFF"/>
        </w:rPr>
        <w:t>, packageable element, dependency, element import, </w:t>
      </w:r>
      <w:r>
        <w:rPr>
          <w:rFonts w:ascii="Times New Roman" w:hAnsi="Times New Roman" w:cs="Times New Roman"/>
          <w:bCs/>
          <w:sz w:val="24"/>
          <w:szCs w:val="24"/>
          <w:shd w:val="clear" w:color="auto" w:fill="FFFFFF"/>
        </w:rPr>
        <w:t>package</w:t>
      </w:r>
      <w:r>
        <w:rPr>
          <w:rFonts w:ascii="Times New Roman" w:hAnsi="Times New Roman" w:cs="Times New Roman"/>
          <w:sz w:val="24"/>
          <w:szCs w:val="24"/>
          <w:shd w:val="clear" w:color="auto" w:fill="FFFFFF"/>
        </w:rPr>
        <w:t> import, </w:t>
      </w:r>
      <w:r>
        <w:rPr>
          <w:rFonts w:ascii="Times New Roman" w:hAnsi="Times New Roman" w:cs="Times New Roman"/>
          <w:bCs/>
          <w:sz w:val="24"/>
          <w:szCs w:val="24"/>
          <w:shd w:val="clear" w:color="auto" w:fill="FFFFFF"/>
        </w:rPr>
        <w:t>package</w:t>
      </w:r>
      <w:r>
        <w:rPr>
          <w:rFonts w:ascii="Times New Roman" w:hAnsi="Times New Roman" w:cs="Times New Roman"/>
          <w:sz w:val="24"/>
          <w:szCs w:val="24"/>
          <w:shd w:val="clear" w:color="auto" w:fill="FFFFFF"/>
        </w:rPr>
        <w:t> merge.</w:t>
      </w:r>
    </w:p>
    <w:p>
      <w:pPr>
        <w:jc w:val="both"/>
        <w:rPr>
          <w:rFonts w:ascii="Times New Roman" w:hAnsi="Times New Roman" w:cs="Times New Roman"/>
          <w:b/>
          <w:sz w:val="44"/>
        </w:rPr>
      </w:pPr>
      <w:r>
        <w:rPr>
          <w:rFonts w:ascii="Times New Roman" w:hAnsi="Times New Roman" w:cs="Times New Roman"/>
          <w:b/>
          <w:sz w:val="44"/>
        </w:rPr>
        <w:tab/>
      </w:r>
      <w:r>
        <w:rPr>
          <w:rFonts w:ascii="Times New Roman" w:hAnsi="Times New Roman" w:cs="Times New Roman"/>
          <w:b/>
          <w:sz w:val="44"/>
          <w:lang w:bidi="te-IN"/>
        </w:rPr>
        <w:drawing>
          <wp:inline distT="0" distB="0" distL="0" distR="0">
            <wp:extent cx="3291840" cy="23774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291840" cy="2377440"/>
                    </a:xfrm>
                    <a:prstGeom prst="rect">
                      <a:avLst/>
                    </a:prstGeom>
                    <a:noFill/>
                    <a:ln>
                      <a:noFill/>
                    </a:ln>
                  </pic:spPr>
                </pic:pic>
              </a:graphicData>
            </a:graphic>
          </wp:inline>
        </w:drawing>
      </w:r>
    </w:p>
    <w:p>
      <w:pPr>
        <w:jc w:val="both"/>
        <w:rPr>
          <w:rFonts w:ascii="Times New Roman" w:hAnsi="Times New Roman" w:cs="Times New Roman"/>
          <w:b/>
          <w:sz w:val="24"/>
          <w:szCs w:val="24"/>
        </w:rPr>
      </w:pPr>
      <w:r>
        <w:rPr>
          <w:rFonts w:ascii="Times New Roman" w:hAnsi="Times New Roman" w:cs="Times New Roman"/>
          <w:b/>
          <w:sz w:val="24"/>
          <w:szCs w:val="24"/>
        </w:rPr>
        <w:t>Profile Diagram</w:t>
      </w:r>
    </w:p>
    <w:p>
      <w:pPr>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Profile diagram is any diagram created in a «profile» Package. Profiles provide a means of extending the UML. They are based on additional stereotypes and Tagged Values that are applied to UML elements, connectors and their components.</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lang w:bidi="te-IN"/>
          <w14:textFill>
            <w14:solidFill>
              <w14:schemeClr w14:val="tx1"/>
            </w14:solidFill>
          </w14:textFill>
        </w:rPr>
        <w:drawing>
          <wp:inline distT="0" distB="0" distL="0" distR="0">
            <wp:extent cx="3566160" cy="15544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66160" cy="1554480"/>
                    </a:xfrm>
                    <a:prstGeom prst="rect">
                      <a:avLst/>
                    </a:prstGeom>
                    <a:noFill/>
                    <a:ln>
                      <a:noFill/>
                    </a:ln>
                  </pic:spPr>
                </pic:pic>
              </a:graphicData>
            </a:graphic>
          </wp:inline>
        </w:drawing>
      </w: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6</w:t>
      </w: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IMPLEMENTATION</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6.1 Modules Description</w:t>
      </w:r>
    </w:p>
    <w:p>
      <w:pPr>
        <w:autoSpaceDE w:val="0"/>
        <w:autoSpaceDN w:val="0"/>
        <w:adjustRightInd w:val="0"/>
        <w:spacing w:after="0" w:line="360" w:lineRule="auto"/>
        <w:jc w:val="both"/>
        <w:rPr>
          <w:rFonts w:ascii="Times New Roman" w:hAnsi="Times New Roman" w:cs="Times New Roman"/>
          <w:b/>
          <w:bCs/>
          <w:iCs/>
          <w:color w:val="000000"/>
          <w:sz w:val="28"/>
          <w:szCs w:val="24"/>
        </w:rPr>
      </w:pPr>
      <w:r>
        <w:rPr>
          <w:rFonts w:ascii="Times New Roman" w:hAnsi="Times New Roman" w:cs="Times New Roman"/>
          <w:b/>
          <w:bCs/>
          <w:color w:val="000000"/>
          <w:sz w:val="28"/>
          <w:szCs w:val="24"/>
        </w:rPr>
        <w:t xml:space="preserve">6.1.1 </w:t>
      </w:r>
      <w:r>
        <w:rPr>
          <w:rFonts w:ascii="Times New Roman" w:hAnsi="Times New Roman" w:cs="Times New Roman"/>
          <w:b/>
          <w:bCs/>
          <w:iCs/>
          <w:color w:val="000000"/>
          <w:sz w:val="28"/>
          <w:szCs w:val="24"/>
        </w:rPr>
        <w:t>Data Acquisition :</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video is recorded using webcam (Sony CMU-BR300) and the frames are extracted and processed in a laptop. After extracting the frames, image processing techniques are applied on these 2D images. Presently, synthetic driver data has been generated. The volunteers are asked to look at the webcam with intermittent eye blinking, eye closing, yawning and head bending. The video is captured for 30 minutes duration. </w:t>
      </w:r>
    </w:p>
    <w:p>
      <w:pPr>
        <w:autoSpaceDE w:val="0"/>
        <w:autoSpaceDN w:val="0"/>
        <w:adjustRightInd w:val="0"/>
        <w:spacing w:after="0" w:line="360" w:lineRule="auto"/>
        <w:jc w:val="both"/>
        <w:rPr>
          <w:rFonts w:ascii="Times New Roman" w:hAnsi="Times New Roman" w:cs="Times New Roman"/>
          <w:color w:val="000000"/>
          <w:sz w:val="28"/>
          <w:szCs w:val="24"/>
        </w:rPr>
      </w:pPr>
    </w:p>
    <w:p>
      <w:pPr>
        <w:autoSpaceDE w:val="0"/>
        <w:autoSpaceDN w:val="0"/>
        <w:adjustRightInd w:val="0"/>
        <w:spacing w:after="0" w:line="360" w:lineRule="auto"/>
        <w:jc w:val="both"/>
        <w:rPr>
          <w:rFonts w:ascii="Times New Roman" w:hAnsi="Times New Roman" w:cs="Times New Roman"/>
          <w:b/>
          <w:bCs/>
          <w:color w:val="000000"/>
          <w:sz w:val="28"/>
          <w:szCs w:val="24"/>
        </w:rPr>
      </w:pPr>
      <w:r>
        <w:rPr>
          <w:rFonts w:ascii="Times New Roman" w:hAnsi="Times New Roman" w:cs="Times New Roman"/>
          <w:b/>
          <w:bCs/>
          <w:color w:val="000000"/>
          <w:sz w:val="28"/>
          <w:szCs w:val="24"/>
        </w:rPr>
        <w:t xml:space="preserve">6.1.2 </w:t>
      </w:r>
      <w:r>
        <w:rPr>
          <w:rFonts w:ascii="Times New Roman" w:hAnsi="Times New Roman" w:cs="Times New Roman"/>
          <w:b/>
          <w:bCs/>
          <w:iCs/>
          <w:color w:val="000000"/>
          <w:sz w:val="28"/>
          <w:szCs w:val="24"/>
        </w:rPr>
        <w:t>Face Detection</w:t>
      </w:r>
      <w:r>
        <w:rPr>
          <w:rFonts w:ascii="Times New Roman" w:hAnsi="Times New Roman" w:cs="Times New Roman"/>
          <w:b/>
          <w:bCs/>
          <w:color w:val="000000"/>
          <w:sz w:val="28"/>
          <w:szCs w:val="24"/>
        </w:rPr>
        <w:t>:</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After extracting the frames, first the human faces are detected. Numerous online face detection algorithms are there. In this study, histogram of oriented gradients (HOG) and linear SVM method [10] is used. In this method, positive samples of descriptors are computed on  them. Subsequently, negative samples (samples that do not contain the required object to be detected i.e., human face here) of same size are taken and HOG descriptors are calculated. Usually the number of negative samples is very greater than number of positive samples. After obtaining the features for both the classes, a linear SVM is trained for the classification task. To improve the accuracy of VM, hard negative mining is used. In this method, after training, the classifier is tested on the labeled data and the false positive sample feature values are used again for training</w:t>
      </w: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purpose. For the test image, the fixed size window is translated over the image and the classifier computes the output for each window location. Finally, the maximum value output is considered as the detected face and a bounding box is drawn around the face. This non-maximum suppression step removes the redundant and overlapping bounding boxes.</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6.1.3 </w:t>
      </w:r>
      <w:r>
        <w:rPr>
          <w:rFonts w:ascii="Times New Roman" w:hAnsi="Times New Roman" w:cs="Times New Roman"/>
          <w:b/>
          <w:bCs/>
          <w:iCs/>
          <w:color w:val="000000"/>
          <w:sz w:val="28"/>
          <w:szCs w:val="28"/>
        </w:rPr>
        <w:t>Facial Landmark marking</w:t>
      </w:r>
      <w:r>
        <w:rPr>
          <w:rFonts w:ascii="Times New Roman" w:hAnsi="Times New Roman" w:cs="Times New Roman"/>
          <w:b/>
          <w:bCs/>
          <w:color w:val="000000"/>
          <w:sz w:val="28"/>
          <w:szCs w:val="28"/>
        </w:rPr>
        <w:t>:</w:t>
      </w:r>
    </w:p>
    <w:p>
      <w:pPr>
        <w:autoSpaceDE w:val="0"/>
        <w:autoSpaceDN w:val="0"/>
        <w:adjustRightInd w:val="0"/>
        <w:spacing w:after="0" w:line="360" w:lineRule="auto"/>
        <w:jc w:val="both"/>
        <w:rPr>
          <w:rFonts w:ascii="Times New Roman" w:hAnsi="Times New Roman" w:cs="Times New Roman"/>
          <w:b/>
          <w:bCs/>
          <w:color w:val="000000"/>
          <w:sz w:val="24"/>
          <w:szCs w:val="24"/>
        </w:rPr>
      </w:pP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After detecting the face, the next task is to find the locations of different facial features like the corners of the eyes and mouth, the tip of the nose and so on. Prior to that, the face images should be normalized in order to reduce the effect of distance from the camera, non-uniform illumination and varying image resolution. Therefore, the face image is resized to a width of 500 pixels and converted to grayscale image. After image normalization, ensemble of regression trees [11] is used to estimate the landmark positions on face from a sparse subset of pixel intensities. In this method, the sum of square error loss is optimized using gradient boosting learning. Different priors are used to find different structures. Using this method, the boundary points of eyes, mouth and the central line of the nose are marked and the number of points for eye, mouth and nose are given in Table I. The facial landmarks are shown in Fig 2. The red points are the detected landmarks for further processing.</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6.1.4 Feature Extraction:</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detecting the facial landmarks, the features are computed as described below. Eye aspect ratio (EAR): From the eye corner points,  the eye aspect ratio is calculated as the ratio of height and width of the eye as given by </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6.1.5 </w:t>
      </w:r>
      <w:r>
        <w:rPr>
          <w:rFonts w:ascii="Times New Roman" w:hAnsi="Times New Roman" w:cs="Times New Roman"/>
          <w:b/>
          <w:iCs/>
          <w:sz w:val="28"/>
          <w:szCs w:val="28"/>
        </w:rPr>
        <w:t>Classification</w:t>
      </w:r>
      <w:r>
        <w:rPr>
          <w:rFonts w:ascii="Times New Roman" w:hAnsi="Times New Roman" w:cs="Times New Roman"/>
          <w:b/>
          <w:bCs/>
          <w:color w:val="000000"/>
          <w:sz w:val="28"/>
          <w:szCs w:val="28"/>
        </w:rPr>
        <w:t>:</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After computing all the three features, the next task is to detect drowsiness in the extracted frames. In the beginning, adaptive thresholding is considered for classification. Later, machine learning algorithms are used to classify the data. For computing the threshold values for each feature, it is assumed that initially the driver is in complete awake state. This is called setup phase. In the setup phase, the EAR values for first three hundred (for 10s at 30 fps) frames are recorded. Out 4of these three hundred initial frames containing face, average of 150 maximum values is considered as the hard threshold for EAR. The higher values are considered so that no eye closing instances will be present. If the test value is less than this threshold, then eye closing (i.e., drowsiness) is detected. As the size of eye can vary from person to person, this initial setup for each person will reduce this effect. Similarly, for calculating threshold of MOR, since the mouth may not be open to its maximum in initial frames (setup phase) so the threshold is taken experimentally from the observations. If the test value is greater than this threshold then yawn (i.e., drowsiness) is detected. Head bending feature is used to find the angle made by head with respect to vertical axis in terms of ratio of projected nose lengths. Normally, NLR has values rom 0.9 to 1.1 for normal upright position of head and it increases or decreases when head bends down or up in the state of drowsiness. The average nose length is computed as the average  of the nose lengths in the setup phase assuming that no head bending is there. After computing the threshold values, the system is used for testing. The system detects the drowsiness if in a test frame drowsiness is detected for at least one feature. To make this thresholding more realistic, the decision for each frame depends on the last 75 frames. If at least 70 frames (out of those 75) satisfy drowsiness conditions for at least one feature, then the system gives drowsiness detection indication and the alarm.</w:t>
      </w:r>
    </w:p>
    <w:p>
      <w:pPr>
        <w:autoSpaceDE w:val="0"/>
        <w:autoSpaceDN w:val="0"/>
        <w:adjustRightInd w:val="0"/>
        <w:spacing w:after="0" w:line="360" w:lineRule="auto"/>
        <w:jc w:val="both"/>
        <w:rPr>
          <w:rFonts w:ascii="Times New Roman" w:hAnsi="Times New Roman" w:cs="Times New Roman"/>
          <w:color w:val="000000"/>
          <w:sz w:val="24"/>
          <w:szCs w:val="24"/>
        </w:rPr>
      </w:pPr>
    </w:p>
    <w:p>
      <w:pPr>
        <w:rPr>
          <w:rFonts w:ascii="Times New Roman" w:hAnsi="Times New Roman" w:cs="Times New Roman"/>
          <w:color w:val="000000"/>
          <w:sz w:val="24"/>
          <w:szCs w:val="24"/>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br w:type="page"/>
      </w: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7</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TECHNOLOGY DESCRIPTION</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Python is a general-purpose interpreted, interactive, object-oriented, and high-level programming language. An </w:t>
      </w:r>
      <w:r>
        <w:fldChar w:fldCharType="begin"/>
      </w:r>
      <w:r>
        <w:instrText xml:space="preserve"> HYPERLINK "https://en.wikipedia.org/wiki/Interpreted_language" \o "Interpreted language" </w:instrText>
      </w:r>
      <w:r>
        <w:fldChar w:fldCharType="separate"/>
      </w:r>
      <w:r>
        <w:t>interpreted language</w:t>
      </w:r>
      <w:r>
        <w:fldChar w:fldCharType="end"/>
      </w:r>
      <w:r>
        <w:rPr>
          <w:rFonts w:ascii="Times New Roman" w:hAnsi="Times New Roman" w:cs="Times New Roman"/>
          <w:sz w:val="24"/>
          <w:szCs w:val="24"/>
          <w:shd w:val="clear" w:color="auto" w:fill="FFFFFF"/>
        </w:rPr>
        <w:t>, Python has a design philosophy that emphasizes code </w:t>
      </w:r>
      <w:r>
        <w:fldChar w:fldCharType="begin"/>
      </w:r>
      <w:r>
        <w:instrText xml:space="preserve"> HYPERLINK "https://en.wikipedia.org/wiki/Readability" \o "Readability" </w:instrText>
      </w:r>
      <w:r>
        <w:fldChar w:fldCharType="separate"/>
      </w:r>
      <w:r>
        <w:t>readability</w:t>
      </w:r>
      <w:r>
        <w:fldChar w:fldCharType="end"/>
      </w:r>
      <w:r>
        <w:rPr>
          <w:rFonts w:ascii="Times New Roman" w:hAnsi="Times New Roman" w:cs="Times New Roman"/>
          <w:sz w:val="24"/>
          <w:szCs w:val="24"/>
          <w:shd w:val="clear" w:color="auto" w:fill="FFFFFF"/>
        </w:rPr>
        <w:t> (notably using </w:t>
      </w:r>
      <w:r>
        <w:fldChar w:fldCharType="begin"/>
      </w:r>
      <w:r>
        <w:instrText xml:space="preserve"> HYPERLINK "https://en.wikipedia.org/wiki/Whitespace_character" \o "Whitespace character" </w:instrText>
      </w:r>
      <w:r>
        <w:fldChar w:fldCharType="separate"/>
      </w:r>
      <w:r>
        <w:t>whitespace</w:t>
      </w:r>
      <w:r>
        <w:fldChar w:fldCharType="end"/>
      </w:r>
      <w:r>
        <w:rPr>
          <w:rFonts w:ascii="Times New Roman" w:hAnsi="Times New Roman" w:cs="Times New Roman"/>
          <w:sz w:val="24"/>
          <w:szCs w:val="24"/>
          <w:shd w:val="clear" w:color="auto" w:fill="FFFFFF"/>
        </w:rPr>
        <w:t> indentation to delimit </w:t>
      </w:r>
      <w:r>
        <w:fldChar w:fldCharType="begin"/>
      </w:r>
      <w:r>
        <w:instrText xml:space="preserve"> HYPERLINK "https://en.wikipedia.org/wiki/Code_block" \o "Code block" </w:instrText>
      </w:r>
      <w:r>
        <w:fldChar w:fldCharType="separate"/>
      </w:r>
      <w:r>
        <w:t>code blocks</w:t>
      </w:r>
      <w:r>
        <w:fldChar w:fldCharType="end"/>
      </w:r>
      <w:r>
        <w:rPr>
          <w:rFonts w:ascii="Times New Roman" w:hAnsi="Times New Roman" w:cs="Times New Roman"/>
          <w:sz w:val="24"/>
          <w:szCs w:val="24"/>
          <w:shd w:val="clear" w:color="auto" w:fill="FFFFFF"/>
        </w:rPr>
        <w:t> rather than curly brackets or keywords), and a syntax that allows programmers to express concepts in fewer </w:t>
      </w:r>
      <w:r>
        <w:fldChar w:fldCharType="begin"/>
      </w:r>
      <w:r>
        <w:instrText xml:space="preserve"> HYPERLINK "https://en.wikipedia.org/wiki/Source_lines_of_code" \o "Source lines of code" </w:instrText>
      </w:r>
      <w:r>
        <w:fldChar w:fldCharType="separate"/>
      </w:r>
      <w:r>
        <w:t>lines of code</w:t>
      </w:r>
      <w:r>
        <w:fldChar w:fldCharType="end"/>
      </w:r>
      <w:r>
        <w:rPr>
          <w:rFonts w:ascii="Times New Roman" w:hAnsi="Times New Roman" w:cs="Times New Roman"/>
          <w:sz w:val="24"/>
          <w:szCs w:val="24"/>
          <w:shd w:val="clear" w:color="auto" w:fill="FFFFFF"/>
        </w:rPr>
        <w:t> than might be used in languages such as </w:t>
      </w:r>
      <w:r>
        <w:fldChar w:fldCharType="begin"/>
      </w:r>
      <w:r>
        <w:instrText xml:space="preserve"> HYPERLINK "https://en.wikipedia.org/wiki/C%2B%2B" \o "C++" </w:instrText>
      </w:r>
      <w:r>
        <w:fldChar w:fldCharType="separate"/>
      </w:r>
      <w:r>
        <w:t>C++</w:t>
      </w:r>
      <w:r>
        <w:fldChar w:fldCharType="end"/>
      </w:r>
      <w:r>
        <w:rPr>
          <w:rFonts w:ascii="Times New Roman" w:hAnsi="Times New Roman" w:cs="Times New Roman"/>
          <w:sz w:val="24"/>
          <w:szCs w:val="24"/>
          <w:shd w:val="clear" w:color="auto" w:fill="FFFFFF"/>
        </w:rPr>
        <w:t>or </w:t>
      </w:r>
      <w:r>
        <w:fldChar w:fldCharType="begin"/>
      </w:r>
      <w:r>
        <w:instrText xml:space="preserve"> HYPERLINK "https://en.wikipedia.org/wiki/Java_(programming_language)" \o "Java (programming language)" </w:instrText>
      </w:r>
      <w:r>
        <w:fldChar w:fldCharType="separate"/>
      </w:r>
      <w:r>
        <w:t>Java</w:t>
      </w:r>
      <w:r>
        <w:fldChar w:fldCharType="end"/>
      </w:r>
      <w:r>
        <w:rPr>
          <w:rFonts w:ascii="Times New Roman" w:hAnsi="Times New Roman" w:cs="Times New Roman"/>
          <w:sz w:val="24"/>
          <w:szCs w:val="24"/>
          <w:shd w:val="clear" w:color="auto" w:fill="FFFFFF"/>
        </w:rPr>
        <w:t>. It provides constructs that enable clear programming on both small and large scales. Python interpreters are available for many </w:t>
      </w:r>
      <w:r>
        <w:fldChar w:fldCharType="begin"/>
      </w:r>
      <w:r>
        <w:instrText xml:space="preserve"> HYPERLINK "https://en.wikipedia.org/wiki/Operating_system" \o "Operating system" </w:instrText>
      </w:r>
      <w:r>
        <w:fldChar w:fldCharType="separate"/>
      </w:r>
      <w:r>
        <w:t>operating systems</w:t>
      </w:r>
      <w:r>
        <w:fldChar w:fldCharType="end"/>
      </w:r>
      <w:r>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"https://en.wikipedia.org/wiki/CPython" \o "CPython" </w:instrText>
      </w:r>
      <w:r>
        <w:rPr>
          <w:rFonts w:ascii="Times New Roman" w:hAnsi="Times New Roman" w:cs="Times New Roman"/>
          <w:sz w:val="24"/>
          <w:szCs w:val="24"/>
          <w:shd w:val="clear" w:color="auto" w:fill="FFFFFF"/>
        </w:rPr>
        <w:fldChar w:fldCharType="separate"/>
      </w:r>
      <w:r>
        <w:t>CPython</w:t>
      </w:r>
      <w:r>
        <w:rPr>
          <w:rFonts w:ascii="Times New Roman" w:hAnsi="Times New Roman" w:cs="Times New Roman"/>
          <w:sz w:val="24"/>
          <w:szCs w:val="24"/>
          <w:shd w:val="clear" w:color="auto" w:fill="FFFFFF"/>
        </w:rPr>
        <w:fldChar w:fldCharType="end"/>
      </w:r>
      <w:r>
        <w:rPr>
          <w:rFonts w:ascii="Times New Roman" w:hAnsi="Times New Roman" w:cs="Times New Roman"/>
          <w:sz w:val="24"/>
          <w:szCs w:val="24"/>
          <w:shd w:val="clear" w:color="auto" w:fill="FFFFFF"/>
        </w:rPr>
        <w:t>, the </w:t>
      </w:r>
      <w:r>
        <w:fldChar w:fldCharType="begin"/>
      </w:r>
      <w:r>
        <w:instrText xml:space="preserve"> HYPERLINK "https://en.wikipedia.org/wiki/Reference_implementation" \o "Reference implementation" </w:instrText>
      </w:r>
      <w:r>
        <w:fldChar w:fldCharType="separate"/>
      </w:r>
      <w:r>
        <w:t>reference implementation</w:t>
      </w:r>
      <w:r>
        <w:fldChar w:fldCharType="end"/>
      </w:r>
      <w:r>
        <w:rPr>
          <w:rFonts w:ascii="Times New Roman" w:hAnsi="Times New Roman" w:cs="Times New Roman"/>
          <w:sz w:val="24"/>
          <w:szCs w:val="24"/>
          <w:shd w:val="clear" w:color="auto" w:fill="FFFFFF"/>
        </w:rPr>
        <w:t> of Python, is </w:t>
      </w:r>
      <w:r>
        <w:fldChar w:fldCharType="begin"/>
      </w:r>
      <w:r>
        <w:instrText xml:space="preserve"> HYPERLINK "https://en.wikipedia.org/wiki/Open_source" \o "Open source" </w:instrText>
      </w:r>
      <w:r>
        <w:fldChar w:fldCharType="separate"/>
      </w:r>
      <w:r>
        <w:t>open source</w:t>
      </w:r>
      <w:r>
        <w:fldChar w:fldCharType="end"/>
      </w:r>
      <w:r>
        <w:rPr>
          <w:rFonts w:ascii="Times New Roman" w:hAnsi="Times New Roman" w:cs="Times New Roman"/>
          <w:sz w:val="24"/>
          <w:szCs w:val="24"/>
          <w:shd w:val="clear" w:color="auto" w:fill="FFFFFF"/>
        </w:rPr>
        <w:t> software and has a community-based development model, as do nearly all of its variant implementations. CPython is managed by the non-profit </w:t>
      </w:r>
      <w:r>
        <w:fldChar w:fldCharType="begin"/>
      </w:r>
      <w:r>
        <w:instrText xml:space="preserve"> HYPERLINK "https://en.wikipedia.org/wiki/Python_Software_Foundation" \o "Python Software Foundation" </w:instrText>
      </w:r>
      <w:r>
        <w:fldChar w:fldCharType="separate"/>
      </w:r>
      <w:r>
        <w:t>Python Software Foundation</w:t>
      </w:r>
      <w:r>
        <w:fldChar w:fldCharType="end"/>
      </w:r>
      <w:r>
        <w:rPr>
          <w:rFonts w:ascii="Times New Roman" w:hAnsi="Times New Roman" w:cs="Times New Roman"/>
          <w:sz w:val="24"/>
          <w:szCs w:val="24"/>
          <w:shd w:val="clear" w:color="auto" w:fill="FFFFFF"/>
        </w:rPr>
        <w:t>. Python features a </w:t>
      </w:r>
      <w:r>
        <w:fldChar w:fldCharType="begin"/>
      </w:r>
      <w:r>
        <w:instrText xml:space="preserve"> HYPERLINK "https://en.wikipedia.org/wiki/Dynamic_type" \o "Dynamic type" </w:instrText>
      </w:r>
      <w:r>
        <w:fldChar w:fldCharType="separate"/>
      </w:r>
      <w:r>
        <w:t>dynamic type</w:t>
      </w:r>
      <w:r>
        <w:fldChar w:fldCharType="end"/>
      </w:r>
      <w:r>
        <w:rPr>
          <w:rFonts w:ascii="Times New Roman" w:hAnsi="Times New Roman" w:cs="Times New Roman"/>
          <w:sz w:val="24"/>
          <w:szCs w:val="24"/>
          <w:shd w:val="clear" w:color="auto" w:fill="FFFFFF"/>
        </w:rPr>
        <w:t> system and automatic </w:t>
      </w:r>
      <w:r>
        <w:fldChar w:fldCharType="begin"/>
      </w:r>
      <w:r>
        <w:instrText xml:space="preserve"> HYPERLINK "https://en.wikipedia.org/wiki/Memory_management" \o "Memory management" </w:instrText>
      </w:r>
      <w:r>
        <w:fldChar w:fldCharType="separate"/>
      </w:r>
      <w:r>
        <w:t>memory management</w:t>
      </w:r>
      <w:r>
        <w:fldChar w:fldCharType="end"/>
      </w:r>
      <w:r>
        <w:rPr>
          <w:rFonts w:ascii="Times New Roman" w:hAnsi="Times New Roman" w:cs="Times New Roman"/>
          <w:sz w:val="24"/>
          <w:szCs w:val="24"/>
          <w:shd w:val="clear" w:color="auto" w:fill="FFFFFF"/>
        </w:rPr>
        <w:t>. It supports multiple </w:t>
      </w:r>
      <w:r>
        <w:fldChar w:fldCharType="begin"/>
      </w:r>
      <w:r>
        <w:instrText xml:space="preserve"> HYPERLINK "https://en.wikipedia.org/wiki/Programming_paradigm" \o "Programming paradigm" </w:instrText>
      </w:r>
      <w:r>
        <w:fldChar w:fldCharType="separate"/>
      </w:r>
      <w:r>
        <w:t>programming paradigms</w:t>
      </w:r>
      <w:r>
        <w:fldChar w:fldCharType="end"/>
      </w:r>
      <w:r>
        <w:rPr>
          <w:rFonts w:ascii="Times New Roman" w:hAnsi="Times New Roman" w:cs="Times New Roman"/>
          <w:sz w:val="24"/>
          <w:szCs w:val="24"/>
          <w:shd w:val="clear" w:color="auto" w:fill="FFFFFF"/>
        </w:rPr>
        <w:t>, including </w:t>
      </w:r>
      <w:r>
        <w:fldChar w:fldCharType="begin"/>
      </w:r>
      <w:r>
        <w:instrText xml:space="preserve"> HYPERLINK "https://en.wikipedia.org/wiki/Object-oriented_programming" \o "Object-oriented programming" </w:instrText>
      </w:r>
      <w:r>
        <w:fldChar w:fldCharType="separate"/>
      </w:r>
      <w:r>
        <w:t>object-oriented</w:t>
      </w:r>
      <w:r>
        <w:fldChar w:fldCharType="end"/>
      </w:r>
      <w:r>
        <w:rPr>
          <w:rFonts w:ascii="Times New Roman" w:hAnsi="Times New Roman" w:cs="Times New Roman"/>
          <w:sz w:val="24"/>
          <w:szCs w:val="24"/>
          <w:shd w:val="clear" w:color="auto" w:fill="FFFFFF"/>
        </w:rPr>
        <w:t>, </w:t>
      </w:r>
      <w:r>
        <w:fldChar w:fldCharType="begin"/>
      </w:r>
      <w:r>
        <w:instrText xml:space="preserve"> HYPERLINK "https://en.wikipedia.org/wiki/Imperative_programming" \o "Imperative programming" </w:instrText>
      </w:r>
      <w:r>
        <w:fldChar w:fldCharType="separate"/>
      </w:r>
      <w:r>
        <w:t>imperative</w:t>
      </w:r>
      <w:r>
        <w:fldChar w:fldCharType="end"/>
      </w:r>
      <w:r>
        <w:rPr>
          <w:rFonts w:ascii="Times New Roman" w:hAnsi="Times New Roman" w:cs="Times New Roman"/>
          <w:sz w:val="24"/>
          <w:szCs w:val="24"/>
          <w:shd w:val="clear" w:color="auto" w:fill="FFFFFF"/>
        </w:rPr>
        <w:t>, </w:t>
      </w:r>
      <w:r>
        <w:fldChar w:fldCharType="begin"/>
      </w:r>
      <w:r>
        <w:instrText xml:space="preserve"> HYPERLINK "https://en.wikipedia.org/wiki/Functional_programming" \o "Functional programming" </w:instrText>
      </w:r>
      <w:r>
        <w:fldChar w:fldCharType="separate"/>
      </w:r>
      <w:r>
        <w:t>functional</w:t>
      </w:r>
      <w:r>
        <w:fldChar w:fldCharType="end"/>
      </w:r>
      <w:r>
        <w:rPr>
          <w:rFonts w:ascii="Times New Roman" w:hAnsi="Times New Roman" w:cs="Times New Roman"/>
          <w:sz w:val="24"/>
          <w:szCs w:val="24"/>
          <w:shd w:val="clear" w:color="auto" w:fill="FFFFFF"/>
        </w:rPr>
        <w:t> and </w:t>
      </w:r>
      <w:r>
        <w:fldChar w:fldCharType="begin"/>
      </w:r>
      <w:r>
        <w:instrText xml:space="preserve"> HYPERLINK "https://en.wikipedia.org/wiki/Procedural_programming" \o "Procedural programming" </w:instrText>
      </w:r>
      <w:r>
        <w:fldChar w:fldCharType="separate"/>
      </w:r>
      <w:r>
        <w:t>procedural</w:t>
      </w:r>
      <w:r>
        <w:fldChar w:fldCharType="end"/>
      </w:r>
      <w:r>
        <w:rPr>
          <w:rFonts w:ascii="Times New Roman" w:hAnsi="Times New Roman" w:cs="Times New Roman"/>
          <w:sz w:val="24"/>
          <w:szCs w:val="24"/>
          <w:shd w:val="clear" w:color="auto" w:fill="FFFFFF"/>
        </w:rPr>
        <w:t>, and has a large and comprehensive </w:t>
      </w:r>
      <w:r>
        <w:fldChar w:fldCharType="begin"/>
      </w:r>
      <w:r>
        <w:instrText xml:space="preserve"> HYPERLINK "https://en.wikipedia.org/wiki/Standard_library" \o "Standard library" </w:instrText>
      </w:r>
      <w:r>
        <w:fldChar w:fldCharType="separate"/>
      </w:r>
      <w:r>
        <w:t>standard library</w:t>
      </w:r>
      <w:r>
        <w:fldChar w:fldCharType="end"/>
      </w:r>
    </w:p>
    <w:p>
      <w:pPr>
        <w:pStyle w:val="3"/>
        <w:shd w:val="clear" w:color="auto" w:fill="FFFFFF"/>
        <w:spacing w:before="150" w:after="150"/>
        <w:jc w:val="both"/>
        <w:rPr>
          <w:rFonts w:ascii="Times New Roman" w:hAnsi="Times New Roman" w:cs="Times New Roman"/>
          <w:bCs/>
          <w:color w:val="auto"/>
          <w:sz w:val="24"/>
          <w:szCs w:val="24"/>
        </w:rPr>
      </w:pPr>
      <w:r>
        <w:rPr>
          <w:rFonts w:ascii="Times New Roman" w:hAnsi="Times New Roman" w:cs="Times New Roman"/>
          <w:bCs/>
          <w:color w:val="auto"/>
          <w:sz w:val="24"/>
          <w:szCs w:val="24"/>
        </w:rPr>
        <w:t>What is Python</w:t>
      </w:r>
    </w:p>
    <w:p>
      <w:pPr>
        <w:pStyle w:val="3"/>
        <w:shd w:val="clear" w:color="auto" w:fill="FFFFFF"/>
        <w:spacing w:before="150" w:after="150"/>
        <w:jc w:val="both"/>
        <w:rPr>
          <w:rFonts w:ascii="Times New Roman" w:hAnsi="Times New Roman" w:cs="Times New Roman"/>
          <w:b/>
          <w:bCs/>
          <w:color w:val="auto"/>
          <w:sz w:val="24"/>
          <w:szCs w:val="24"/>
        </w:rPr>
      </w:pPr>
      <w:r>
        <w:rPr>
          <w:rFonts w:ascii="Times New Roman" w:hAnsi="Times New Roman" w:cs="Times New Roman"/>
          <w:b/>
          <w:color w:val="auto"/>
          <w:sz w:val="24"/>
          <w:szCs w:val="24"/>
        </w:rPr>
        <w:t>Python is a popular programming language. It was created by Guido van Rossum, and released in 1991.</w:t>
      </w:r>
    </w:p>
    <w:p>
      <w:pPr>
        <w:pStyle w:val="15"/>
        <w:shd w:val="clear" w:color="auto" w:fill="FFFFFF"/>
        <w:spacing w:before="288" w:beforeAutospacing="0" w:after="288" w:afterAutospacing="0" w:line="276" w:lineRule="auto"/>
        <w:jc w:val="both"/>
        <w:rPr>
          <w:b/>
          <w:color w:val="auto"/>
        </w:rPr>
      </w:pPr>
      <w:r>
        <w:rPr>
          <w:b/>
          <w:color w:val="auto"/>
        </w:rPr>
        <w:t>It is used for:</w:t>
      </w:r>
    </w:p>
    <w:p>
      <w:pPr>
        <w:numPr>
          <w:ilvl w:val="0"/>
          <w:numId w:val="15"/>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web development (server-side),</w:t>
      </w:r>
    </w:p>
    <w:p>
      <w:pPr>
        <w:numPr>
          <w:ilvl w:val="0"/>
          <w:numId w:val="15"/>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software development,</w:t>
      </w:r>
    </w:p>
    <w:p>
      <w:pPr>
        <w:numPr>
          <w:ilvl w:val="0"/>
          <w:numId w:val="15"/>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mathematics,</w:t>
      </w:r>
    </w:p>
    <w:p>
      <w:pPr>
        <w:numPr>
          <w:ilvl w:val="0"/>
          <w:numId w:val="15"/>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system scripting.</w:t>
      </w:r>
    </w:p>
    <w:p>
      <w:pPr>
        <w:pStyle w:val="4"/>
        <w:shd w:val="clear" w:color="auto" w:fill="FFFFFF"/>
        <w:spacing w:before="150" w:after="150"/>
        <w:jc w:val="both"/>
        <w:rPr>
          <w:rFonts w:ascii="Times New Roman" w:hAnsi="Times New Roman" w:cs="Times New Roman"/>
          <w:bCs/>
          <w:color w:val="auto"/>
        </w:rPr>
      </w:pPr>
      <w:r>
        <w:rPr>
          <w:rFonts w:ascii="Times New Roman" w:hAnsi="Times New Roman" w:cs="Times New Roman"/>
          <w:bCs/>
          <w:color w:val="auto"/>
        </w:rPr>
        <w:t>What can Python do</w:t>
      </w:r>
    </w:p>
    <w:p>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can be used on a server to create web applications.</w:t>
      </w:r>
    </w:p>
    <w:p>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can be used alongside software to create workflows.</w:t>
      </w:r>
    </w:p>
    <w:p>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can connect to database systems. It can also read and modify files.</w:t>
      </w:r>
    </w:p>
    <w:p>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can be used to handle big data and perform complex mathematics.</w:t>
      </w:r>
    </w:p>
    <w:p>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can be used for rapid prototyping, or for production-ready software development.</w:t>
      </w:r>
    </w:p>
    <w:p>
      <w:pPr>
        <w:pStyle w:val="4"/>
        <w:shd w:val="clear" w:color="auto" w:fill="FFFFFF"/>
        <w:spacing w:before="150" w:after="150"/>
        <w:jc w:val="both"/>
        <w:rPr>
          <w:rFonts w:ascii="Times New Roman" w:hAnsi="Times New Roman" w:cs="Times New Roman"/>
          <w:bCs/>
          <w:color w:val="auto"/>
        </w:rPr>
      </w:pPr>
      <w:r>
        <w:rPr>
          <w:rFonts w:ascii="Times New Roman" w:hAnsi="Times New Roman" w:cs="Times New Roman"/>
          <w:bCs/>
          <w:color w:val="auto"/>
        </w:rPr>
        <w:t>Why Python</w:t>
      </w:r>
    </w:p>
    <w:p>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works on different platforms (Windows, Mac, Linux, Raspberry Pi, etc).</w:t>
      </w:r>
    </w:p>
    <w:p>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has a simple syntax similar to the English language.</w:t>
      </w:r>
    </w:p>
    <w:p>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has syntax that allows developers to write programs with fewer lines than some other programming languages.</w:t>
      </w:r>
    </w:p>
    <w:p>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runs on an interpreter system, meaning that code can be executed as soon as it is written. This means that prototyping can be very quick.</w:t>
      </w:r>
    </w:p>
    <w:p>
      <w:pPr>
        <w:numPr>
          <w:ilvl w:val="0"/>
          <w:numId w:val="17"/>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can be treated in a procedural way, an object-orientated way or a functional way.</w:t>
      </w:r>
    </w:p>
    <w:p>
      <w:pPr>
        <w:pStyle w:val="4"/>
        <w:shd w:val="clear" w:color="auto" w:fill="FFFFFF"/>
        <w:spacing w:before="150" w:after="150"/>
        <w:jc w:val="both"/>
        <w:rPr>
          <w:rFonts w:ascii="Times New Roman" w:hAnsi="Times New Roman" w:cs="Times New Roman"/>
          <w:bCs/>
          <w:color w:val="auto"/>
        </w:rPr>
      </w:pPr>
      <w:r>
        <w:rPr>
          <w:rFonts w:ascii="Times New Roman" w:hAnsi="Times New Roman" w:cs="Times New Roman"/>
          <w:bCs/>
          <w:color w:val="auto"/>
        </w:rPr>
        <w:t>Good to know</w:t>
      </w:r>
    </w:p>
    <w:p>
      <w:pPr>
        <w:numPr>
          <w:ilvl w:val="0"/>
          <w:numId w:val="18"/>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The most recent major version of Python is Python 3, which we shall be using in this tutorial. However, Python 2, although not being updated with anything other than security updates, is still quite popular.</w:t>
      </w:r>
    </w:p>
    <w:p>
      <w:pPr>
        <w:numPr>
          <w:ilvl w:val="0"/>
          <w:numId w:val="18"/>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In this tutorial Python will be written in a text editor. It is possible to write Python in an Integrated Development Environment, such as Thonny, Pycharm, Netbeans or Eclipse which are particularly useful when managing larger collections of Python files.</w:t>
      </w:r>
    </w:p>
    <w:p>
      <w:pPr>
        <w:pStyle w:val="4"/>
        <w:shd w:val="clear" w:color="auto" w:fill="FFFFFF"/>
        <w:spacing w:before="150" w:after="150"/>
        <w:jc w:val="both"/>
        <w:rPr>
          <w:rFonts w:ascii="Times New Roman" w:hAnsi="Times New Roman" w:cs="Times New Roman"/>
          <w:bCs/>
          <w:color w:val="auto"/>
        </w:rPr>
      </w:pPr>
      <w:r>
        <w:rPr>
          <w:rFonts w:ascii="Times New Roman" w:hAnsi="Times New Roman" w:cs="Times New Roman"/>
          <w:bCs/>
          <w:color w:val="auto"/>
        </w:rPr>
        <w:t>Python Syntax compared to other programming languages</w:t>
      </w:r>
    </w:p>
    <w:p>
      <w:pPr>
        <w:numPr>
          <w:ilvl w:val="0"/>
          <w:numId w:val="19"/>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was designed for readability, and has some similarities to the English language with influence from mathematics.</w:t>
      </w:r>
    </w:p>
    <w:p>
      <w:pPr>
        <w:numPr>
          <w:ilvl w:val="0"/>
          <w:numId w:val="19"/>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uses new lines to complete a command, as opposed to other programming languages which often use semicolons or parentheses.</w:t>
      </w:r>
    </w:p>
    <w:p>
      <w:pPr>
        <w:numPr>
          <w:ilvl w:val="0"/>
          <w:numId w:val="19"/>
        </w:numPr>
        <w:shd w:val="clear" w:color="auto" w:fill="FFFFFF"/>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Python relies on indentation, using whitespace, to define scope; such as the scope of loops, functions and classes. Other programming languages often use curly-brackets for this purpose.</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Python Install</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Many PCs and Macs will have python already installed.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To check if you have python installed on a Windows PC, search in the start bar for Python or run the following on the Command Line (cmd.exe):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C:\Users\Your Name&gt;python --version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To check if you have python installed on a Linux or Mac, then on linux open the command line or on Mac open the Terminal and type: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 --version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If you find that you do not have python installed on your computer, then you can download it for free from the following website: https://www.python.org/</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 Quickstart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 is an interpreted programming language, this means that as a developer you write Python (.py) files in a text editor and then put those files into the python interpreter to be executed.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way to run a python file is like this on the command line: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C:\Users\Your Name&gt;python helloworld.py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Where "helloworld.py" is the name of your python file.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Let's write our first Python file, called helloworld.py, which can be done in any text editor.</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helloworld.py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print("Hello, World!")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Simple as that. Save your file. Open your command line, navigate to the directory where you saved your file, and run: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C:\Users\Your Name&gt;python helloworld.py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output should read: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Hello, World!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Congratulations, you have written and executed your first Python program.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Python Command Line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To test a short amount of code in python sometimes it is quickest and easiest not to write the code in a file. This is made possible because Python can be run as a command line itself.</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Type the following on the Windows, Mac or Linux command line: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C:\Users\Your Name&gt;python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Or, if the "python" command did not work, you can try "py":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C:\Users\Your Name&gt;py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From there you can write any python, including our hello world example from earlier in the tutorial:</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C:\Users\Your Name&gt;python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 3.6.4 (v3.6.4:d48eceb, Dec 19 2017, 06:04:45) [MSC v.1900 32 bit (Intel)] on win32</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Type "help", "copyright", "credits" or "license" for more information.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&gt;&gt;&gt;print("Hello, World!")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Which will write "Hello, World!" in the command line: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C:\Users\Your Name&gt;python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 3.6.4 (v3.6.4:d48eceb, Dec 19 2017, 06:04:45) [MSC v.1900 32 bit (Intel)] on win32</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Type "help", "copyright", "credits" or "license" for more information.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&gt;&gt;&gt;print("Hello, World!")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Hello, World!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Whenever you are done in the python command line, you can simply type the following to quit the python command line interface: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exit()</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Virtual Environments and Packages</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Introduction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This means it may not be possible for one Python installation to meet the requirements of every application. If application A needs version 1.0 of a particular module but application B needs version 2.0, then the requirements are in conflict and installing either version 1.0 or 2.0 will leave one application unable to run.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solution for this problem is to create a virtual environment, a self-contained directory tree that contains a Python installation for a particular version of Python, plus a number of additional packages.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Different applications can then use different virtual environments. To resolve the earlier example of conflicting requirements, application A can have its own virtual environment with version 1.0 installed while application B has another virtual environment with version 2.0. If application B requires a library be upgraded to version 3.0, this will not affect application A’s environment.</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Creating Virtual Environments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module used to create and manage virtual environments is called venv. venv will usually install the most recent version of Python that you have available. If you have multiple versions of Python on your system, you can select a specific Python version by running python3 or whichever version you want.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To create a virtual environment, decide upon a directory where you want to place it, and run the venv module as a script with the directory path:</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python3 -m venv tutorial-env</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This will create the tutorial-env directory if it doesn’t exist, and also create directories inside it containing a copy of the Python interpreter, the standard library, and various supporting files.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 common directory location for a virtual environment is .venv. This name keeps the directory typically hidden in your shell and thus out of the way while giving it a name that explains why the directory exists. It also prevents clashing with .env environment variable definition files that some tooling supports.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Once you’ve created a virtual environment, you may activate it.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On Windows, run: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tutorial-env\Scripts\activate.bat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On Unix or MacOS, run: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source tutorial-env/bin/activate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(This script is written for the bash shell. If you use the csh or fish shells, there are alternate activate.csh and activate.fish scripts you should use instead.)</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Activating the virtual environment will change your shell’s prompt to show what virtual environment you’re using, and modify the environment so that running python will get you that particular version and installation of Python. For example: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source ~/envs/tutorial-env/bin/activate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(tutorial-env) $ 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 3.5.1 (default, May  6 2016, 10:59:36)</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 import sys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&gt;&gt;&gt;sys.path</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'/usr/local/lib/python35.zip',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'~/envs/tutorial-env/lib/python3.5/site-packages']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12.3. Managing Packages with pip</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You can install, upgrade, and remove packages using a program called pip. By default pip will install packages from the Python Package Index, &lt;https://pypi.org&gt;. You can browse the Python Package Index by going to it in your web browser, or you can use pip’s limited search feature: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(tutorial-env) $ pip search astronomy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skyfield               - Elegant astronomy for 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gary                   - Galactic astronomy and gravitational dynamics.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novas                  - The United States Naval Observatory NOVAS astronomy library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astroobs               - Provides astronomy ephemeris to plan telescope observations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PyAstronomy            - A collection of astronomy related tools for 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pip has a number of subcommands: “search”, “install”, “uninstall”, “freeze”, etc. (Consult the Installing Python Modules guide for complete documentation for pip.)</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You can install the latest version of a package by specifying a package’s name: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(tutorial-env) $ pip install novas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Collecting novas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Downloading novas-3.1.1.3.tar.gz (136kB)</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Installing collected packages: novas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Running setup.py install for novas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Successfully installed novas-3.1.1.3</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You can also install a specific version of a package by giving the package name followed by == and the version number:</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(tutorial-env) $ pip install requests==2.6.0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Collecting requests==2.6.0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Using cached requests-2.6.0-py2.py3-none-any.whl</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Installing collected packages: requests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Successfully installed requests-2.6.0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If you re-run this command, pip will notice that the requested version is already installed and do nothing. You can supply a different version number to get that version, or you can run pip install --upgrade to upgrade the package to the latest version:</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(tutorial-env) $ pip install --upgrade requests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Collecting requests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Installing collected packages: requests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Found existing installation: requests 2.6.0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Uninstalling requests-2.6.0: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Successfully uninstalled requests-2.6.0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Successfully installed requests-2.7.0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pip uninstall followed by one or more package names will remove the packages from the virtual environment.</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pip show will display information about a particular package:</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(tutorial-env) $ pip show requests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Metadata-Version: 2.0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Name: requests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Version: 2.7.0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Summary: Python HTTP for Humans.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Home-page: http://python-requests.org</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Author: Kenneth Reitz</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Author-email: me@kennethreitz.com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License: Apache 2.0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Location: /Users/akuchling/envs/tutorial-env/lib/python3.4/site-packages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Requires: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pip list will display all of the packages installed in the virtual environment:</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(tutorial-env) $ pip list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novas (3.1.1.3)</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numpy (1.9.2)</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pip (7.0.3)</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requests (2.7.0)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setuptools (16.0)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pip freeze will produce a similar list of the installed packages, but the output uses the format that pip install expects. A common convention is to put this list in a requirements.txt file:</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(tutorial-env) $ pip freeze &gt; requirements.txt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(tutorial-env) $ cat requirements.txt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novas==3.1.1.3</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numpy==1.9.2</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requests==2.7.0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requirements.txt can then be committed to version control and shipped as part of an application. Users can then install all the necessary packages with install -r:</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(tutorial-env) $ pip install -r requirements.txt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Collecting novas==3.1.1.3 (from -r requirements.txt (line 1))</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Collecting numpy==1.9.2 (from -r requirements.txt (line 2))</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Collecting requests==2.7.0 (from -r requirements.txt (line 3))</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Installing collected packages: novas, numpy, requests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xml:space="preserve">  Running setup.py install for novas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Successfully installed novas-3.1.1.3 numpy-1.9.2 requests-2.7.0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pip has many more options. Consult the Installing Python Modules guide for complete documentation for pip. When you’ve written a package and want to make it available on the Python Package Index, consult the Distributing Python Modules guide.</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Cross Platform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 Architecture (executable=sys.executable, bits='', linkage='')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Queries the given executable (defaults to the Python interpreter binary) for various architecture information.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tuple (bits, linkage) which contain information about the bit architecture and the linkage format used for the executable. Both values are returned as strings.</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Values that cannot be determined are returned as given by the parameter presets. If bits is given as '', the sizeof(pointer) (or sizeof(long) on Python version &lt; 1.5.2) is used as indicator for the supported pointer size.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function relies on the system’s file command to do the actual work. This is available on most if not all Unix platforms and some non-Unix platforms and then only if the executable points to the Python interpreter. Reasonable defaults are used when the above needs are not met.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Note On Mac OS X (and perhaps other platforms), executable files may be universal files containing multiple architectures.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To get at the “64-bitness” of the current interpreter, it is more reliable to query the sys.maxsize attribute: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is_64bits = sys.maxsize&gt; 2**32</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platform.machine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the machine type, e.g. 'i386'. An empty string is returned if the value cannot be determined.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platform.node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the computer’s network name (may not be fully qualified!). An empty string is returned if the value cannot be determined.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 Platform(aliased=0, terse=0)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single string identifying the underlying platform with as much useful information as possible.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output is intended to be human readable rather than machine parseable. It may look different on different platforms and this is intended.</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If aliased is true, the function will use aliases for various platforms that report system names which differ from their common names, for example SunOS will be reported as Solaris. The system_alias() function is used to implement this.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Setting terse to true causes the function to return only the absolute minimum information needed to identify the platform.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platform.processor()</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the (real) processor name, e.g. 'amdk6'.</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An empty string is returned if the value cannot be determined. Note that many platforms do not provide this information or simply return the same value as for machine(). NetBSD does this.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platform.python_build()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tuple (buildno, builddate) stating the Python build number and date as strings.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platform.python_compiler()</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string identifying the compiler used for compiling 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platform.python_branch()</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string identifying the Python implementation SCM branch.</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New in version 2.6.</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platform.python_implementation()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string identifying the Python implementation. Possible return values are: ‘CPython’, ‘IronPython’, ‘Jython’, ‘PyPy’.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New in version 2.6.</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platform.python_revision()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string identifying the Python implementation SCM revision.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New in version 2.6.</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platform.python_version()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the Python version as string 'major.minor.patchlevel'.</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Note that unlike the Python sys.version, the returned value will always include the patchlevel (it defaults to 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platform.python_version_tuple()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the Python version as tuple (major, minor, patchlevel) of strings.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Note that unlike the Python sys.version, the returned value will always include the patchlevel (it defaults to '0').</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platform.release()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the system’s release, e.g. '2.2.0' or 'NT' An empty string is returned if the value cannot be determined.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platform.system()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the system/OS name, e.g. 'Linux', 'Windows', or 'Java'. An empty string is returned if the value cannot be determined.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platform.system_alias(system, release, version)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(system, release, version) aliased to common marketing names used for some systems. It also does some reordering of the information in some cases where it would otherwise cause confusion.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platform.version()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the system’s release version, e.g. '#3 on degas'. An empty string is returned if the value cannot be determined.</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platform.uname()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Fairly portable uname interface. Returns a tuple of strings (system, node, release, version, machine, processor) identifying the underlying platform.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Note that unlike the os.uname() function this also returns possible processor information as additional tuple entry.</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Entries which cannot be determined are set to ''.</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Java Platform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platform.java_ver(release='', vendor='', vminfo=('', '', ''), osinfo=('', '',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Version interface for Jython.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tuple (release, vendor, vminfo, osinfo) with vminfo being a tuple (vm_name, vm_release, vm_vendor) and osinfo being a tuple (os_name, os_version, os_arch). Values which cannot be determined are set to the defaults given as parameters (which all default to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Windows Platform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platform.win32_ver(release='', version='', csd='', ptype='')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Get additional version information from the Windows Registry and return a tuple (release, version, csd, ptype) referring to OS release, version number, CSD level (service pack) and OS type (multi/single processor).</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As a hint: ptype is 'Uniprocessor Free' on single processor NT machines and 'Multiprocessor Free' on multi processor machines. The ‘Free’ refers to the OS version being free of debugging code. It could also state ‘Checked’ which means the OS version uses debugging code, i.e. code that checks arguments, ranges, etc.</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Note This function works best with Mark Hammond’s win32all package installed, but also on Python 2.3 and later (support for this was added in Python 2.6). It obviously only runs on Win32 compatible platforms.</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Win95/98 specific</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platform.popen(cmd, mode='r', bufsize=None)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Portable popen() interface. Find a working popen implementation preferring win32pipe.popen(). On Windows NT, win32pipe.popen() should work; on Windows 9x it hangs due to bugs in the MS C library.</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Mac OS Platform</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platform.mac_ver(release='', versioninfo=('', '', ''), machine='')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Get Mac OS version information and return it as tuple (release, versioninfo, machine) with versioninfo being a tuple (version, dev_stage, non_release_version).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Entries which cannot be determined are set to ''. All tuple entries are strings.</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Unix Platforms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platform.dist(distname='', version='', id='', supported_dists=('SuSE', 'debian', 'redhat', 'mandrake',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This is an old version of the functionality now provided by linux_distribution(). For new code, please use the linux_distribution().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only difference between the two is that dist() always returns the short name of the distribution taken from the supported_dists parameter.</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Deprecated since version 2.6.</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platform.linux_distribution(distname='', version='', id='', supported_dists=('SuSE', 'debian', 'redhat', 'mandrake', ...), full_distribution_name=1)</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Tries to determine the name of the Linux OS distribution name.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supported_dists may be given to define the set of Linux distributions to look for. It defaults to a list of currently supported Linux distributions identified by their release file name.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If full_distribution_name is true (default), the full distribution read from the OS is returned. Otherwise the short name taken from supported_dists is used.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Returns a tuple (distname,version,id) which defaults to the args given as parameters. id is the item in parentheses after the version number. It is usually the version codename.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Note This function is deprecated since Python 3.5 and removed in Python 3.8. See alternative like the distro package.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New in version 2.6.</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platform.libc_ver(executable=sys.executable, lib='', version='', chunksize=2048)</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Tries to determine the libc version against which the file executable (defaults to the Python interpreter) is linked. Returns a tuple of strings (lib, version) which default to the given parameters in case the lookup fails.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Note that this function has intimate knowledge of how different libc versions add symbols to the executable is probably only usable for executables compiled using gcc. The file is read and scanned in chunks of chunksize bytes.</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2. Using the Python Interpreter</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2.1. Invoking the Interpreter</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Python interpreter is usually installed as /usr/local/bin/python3.8 on those machines where it is available; putting /usr/local/bin in your Unix shell’s search path makes it possible to start it by typing the command:</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python3.8</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to the shell. 1 Since the choice of the directory where the interpreter lives is an installation option, other places are possible; check with your local Python guru or system administrator. (E.g., /usr/local/python is a popular alternative location.)</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On Windows machines where you have installed Python from the Microsoft Store, the python3.8 command will be available. If you have the py.exe launcher installed, you can use the py command. See Excursus: Setting environment variables for other ways to launch 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Typing an end-of-file character (Control-D on Unix, Control-Z on Windows) at the primary prompt causes the interpreter to exit with a zero exit status. If that doesn’t work, you can exit the interpreter by typing the following command: quit().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interpreter’s line-editing features include interactive editing, history substitution and code completion on systems that support the GNU Readline library. Perhaps the quickest check to see whether command line editing is supported is typing Control-P to the first Python prompt you get. If it beeps, you have command line editing; see Appendix Interactive Input Editing and History Substitution for an introduction to the keys. If nothing appears to happen, or if ^P is echoed, command line editing isn’t available; you’ll only be able to use backspace to remove characters from the current line.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The interpreter operates somewhat like the Unix shell: when called with standard input connected to a tty device, it reads and executes commands interactively; when called with a file name argument or with a file as standard input, it reads and executes a script from that file.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 second way of starting the interpreter is python -c command [arg] ..., which executes the statement(s) in command, analogous to the shell’s -c option. Since Python statements often contain spaces or other characters that are special to the shell, it is usually advised to quote command in its entirety with single quotes.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Some Python modules are also useful as scripts. These can be invoked using python -m module [arg] ..., which executes the source file for module as if you had spelled out its full name on the command line.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When a script file is used, it is sometimes useful to be able to run the script and enter interactive mode afterwards. This can be done by passing -i before the script.</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All command line options are described in Command line and environment.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Argument Passing</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When known to the interpreter, the script name and additional arguments thereafter are turned into a list of strings and assigned to the argv variable in the sys module. You can access this list by executing import sys. The length of the list is at least one; when no script and no arguments are given, sys.argv[0] is an empty string. When the script name is given as '-' (meaning standard input), sys.argv[0] is set to '-'. When -c command is used, sys.argv[0] is set to '-c'. When -m module is used, sys.argv[0] is set to the full name of the located module. Options found after -c command or -m module are not consumed by the Python interpreter’s option processing but left in sys.argv for the command or module to handle.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Interactive Mode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When commands are read from a tty, the interpreter is said to be in interactive mode. In this mode it prompts for the next command with the primary prompt, usually three greater-than signs (&gt;&gt;&gt;); for continuation lines it prompts with the secondary prompt, by default three dots (...). The interpreter prints a welcome message stating its version number and a copyright notice before printing the first prompt: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python3.8</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Python 3.8 (default, Sep 16 2015, 09:25:04)</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[GCC 4.8.2] on linux</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Type "help", "copyright", "credits" or "license" for more information.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Continuation lines are needed when entering a multi-line construct. As an example, take a look at this if statement: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&gt;&gt;&gt;the_world_is_flat = True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&gt;&gt;&gt;ifthe_world_is_flat: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print("Be careful not to fall off!")</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Be careful not to fall off!</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For more on interactive mode, see Interactive Mode.</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2.2. The Interpreter and Its Environment</w:t>
      </w:r>
    </w:p>
    <w:p>
      <w:pPr>
        <w:shd w:val="clear" w:color="auto" w:fill="FFFFFF"/>
        <w:spacing w:before="100" w:beforeAutospacing="1" w:after="100" w:afterAutospacing="1"/>
        <w:ind w:left="360"/>
        <w:jc w:val="both"/>
        <w:rPr>
          <w:rFonts w:ascii="Times New Roman" w:hAnsi="Times New Roman" w:cs="Times New Roman"/>
          <w:b/>
          <w:sz w:val="24"/>
          <w:szCs w:val="24"/>
        </w:rPr>
      </w:pPr>
      <w:r>
        <w:rPr>
          <w:rFonts w:ascii="Times New Roman" w:hAnsi="Times New Roman" w:cs="Times New Roman"/>
          <w:b/>
          <w:sz w:val="24"/>
          <w:szCs w:val="24"/>
        </w:rPr>
        <w:t>2.2.1. Source Code Encoding</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By default, Python source files are treated as encoded in UTF-8. In that encoding, characters of most languages in the world can be used simultaneously in string literals, identifiers and comments — although the standard library only uses ASCII characters for identifiers, a convention that any portable code should follow. To display all these characters properly, your editor must recognize that the file is UTF-8, and it must use a font that supports all the characters in the file.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To declare an encoding other than the default one, a special comment line should be added as the first line of the file. The syntax is as follows:</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 coding: encoding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where encoding is one of the valid codecs supported by Python.</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For example, to declare that Windows-1252 encoding is to be used, the first line of your source code file should be:</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 coding: cp1252 -*-</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One exception to the first line rule is when the source code starts with a UNIX “shebang” line. In this case, the encoding declaration should be added as the second line of the file. For example:</w:t>
      </w:r>
    </w:p>
    <w:p>
      <w:pPr>
        <w:shd w:val="clear" w:color="auto" w:fill="FFFFFF"/>
        <w:spacing w:before="100" w:beforeAutospacing="1" w:after="100" w:afterAutospacing="1"/>
        <w:ind w:left="360"/>
        <w:jc w:val="both"/>
        <w:rPr>
          <w:rFonts w:ascii="Times New Roman" w:hAnsi="Times New Roman" w:cs="Times New Roman"/>
          <w:sz w:val="24"/>
          <w:szCs w:val="24"/>
        </w:rPr>
      </w:pP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#!/usr/bin/env python3</w:t>
      </w:r>
    </w:p>
    <w:p>
      <w:pPr>
        <w:shd w:val="clear" w:color="auto" w:fill="FFFFFF"/>
        <w:spacing w:before="100" w:beforeAutospacing="1" w:after="100" w:afterAutospacing="1"/>
        <w:ind w:left="360"/>
        <w:jc w:val="both"/>
        <w:rPr>
          <w:rFonts w:ascii="Times New Roman" w:hAnsi="Times New Roman" w:cs="Times New Roman"/>
          <w:sz w:val="24"/>
          <w:szCs w:val="24"/>
        </w:rPr>
      </w:pPr>
      <w:r>
        <w:rPr>
          <w:rFonts w:ascii="Times New Roman" w:hAnsi="Times New Roman" w:cs="Times New Roman"/>
          <w:sz w:val="24"/>
          <w:szCs w:val="24"/>
        </w:rPr>
        <w:t># -*- coding: cp1252 -*-</w:t>
      </w:r>
    </w:p>
    <w:p>
      <w:pPr>
        <w:pStyle w:val="2"/>
        <w:spacing w:before="0" w:after="0" w:line="276" w:lineRule="auto"/>
        <w:jc w:val="both"/>
        <w:rPr>
          <w:b w:val="0"/>
          <w:bCs w:val="0"/>
          <w:sz w:val="24"/>
          <w:szCs w:val="24"/>
        </w:rPr>
      </w:pPr>
      <w:r>
        <w:rPr>
          <w:rStyle w:val="16"/>
          <w:rFonts w:eastAsiaTheme="majorEastAsia"/>
          <w:b w:val="0"/>
          <w:bCs w:val="0"/>
        </w:rPr>
        <w:t>Introduction to Artificial Intelligence</w:t>
      </w:r>
    </w:p>
    <w:p>
      <w:pPr>
        <w:pStyle w:val="25"/>
        <w:spacing w:before="480" w:beforeAutospacing="0" w:after="0" w:afterAutospacing="0" w:line="276" w:lineRule="auto"/>
        <w:jc w:val="both"/>
        <w:rPr>
          <w:spacing w:val="-1"/>
        </w:rPr>
      </w:pPr>
      <w:r>
        <w:rPr>
          <w:spacing w:val="-1"/>
        </w:rPr>
        <w:t>“The science and engineering of making intelligent machines, especially intelligent computer programs”. -John McCarthy-</w:t>
      </w:r>
    </w:p>
    <w:p>
      <w:pPr>
        <w:pStyle w:val="25"/>
        <w:spacing w:before="480" w:beforeAutospacing="0" w:after="0" w:afterAutospacing="0" w:line="276" w:lineRule="auto"/>
        <w:jc w:val="both"/>
        <w:rPr>
          <w:spacing w:val="-1"/>
        </w:rPr>
      </w:pPr>
      <w:r>
        <w:rPr>
          <w:spacing w:val="-1"/>
        </w:rPr>
        <w:t>Artificial Intelligence is an approach to make a computer, a robot, or a product to think how smart human think. AI is a study of how human brain think, learn, decide and work, when it tries to solve problems. And finally this study outputs intelligent software systems.The aim of AI is to improve computer functions which are related to human knowledge, for example, reasoning, learning, and problem-solving.</w:t>
      </w:r>
    </w:p>
    <w:p>
      <w:pPr>
        <w:pStyle w:val="25"/>
        <w:spacing w:before="480" w:beforeAutospacing="0" w:after="0" w:afterAutospacing="0" w:line="276" w:lineRule="auto"/>
        <w:jc w:val="both"/>
        <w:rPr>
          <w:spacing w:val="-1"/>
        </w:rPr>
      </w:pPr>
      <w:r>
        <w:rPr>
          <w:spacing w:val="-1"/>
        </w:rPr>
        <w:t>The intelligence is intangible. It is composed of</w:t>
      </w:r>
    </w:p>
    <w:p>
      <w:pPr>
        <w:numPr>
          <w:ilvl w:val="0"/>
          <w:numId w:val="20"/>
        </w:numPr>
        <w:spacing w:before="480"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Reasoning</w:t>
      </w:r>
    </w:p>
    <w:p>
      <w:pPr>
        <w:numPr>
          <w:ilvl w:val="0"/>
          <w:numId w:val="20"/>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Learning</w:t>
      </w:r>
    </w:p>
    <w:p>
      <w:pPr>
        <w:numPr>
          <w:ilvl w:val="0"/>
          <w:numId w:val="20"/>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Problem Solving</w:t>
      </w:r>
    </w:p>
    <w:p>
      <w:pPr>
        <w:numPr>
          <w:ilvl w:val="0"/>
          <w:numId w:val="20"/>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Perception</w:t>
      </w:r>
    </w:p>
    <w:p>
      <w:pPr>
        <w:numPr>
          <w:ilvl w:val="0"/>
          <w:numId w:val="20"/>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Linguistic Intelligence</w:t>
      </w:r>
    </w:p>
    <w:p>
      <w:pPr>
        <w:pStyle w:val="25"/>
        <w:spacing w:before="480" w:beforeAutospacing="0" w:after="0" w:afterAutospacing="0" w:line="276" w:lineRule="auto"/>
        <w:jc w:val="both"/>
        <w:rPr>
          <w:spacing w:val="-1"/>
        </w:rPr>
      </w:pPr>
      <w:r>
        <w:rPr>
          <w:spacing w:val="-1"/>
        </w:rPr>
        <w:t>The objectives of AI research are reasoning, knowledge representation, planning, learning, natural language processing, realization, and ability to move and manipulate objects. There are long-term goals in the general intelligence sector.</w:t>
      </w:r>
    </w:p>
    <w:p>
      <w:pPr>
        <w:pStyle w:val="25"/>
        <w:spacing w:before="480" w:beforeAutospacing="0" w:after="0" w:afterAutospacing="0" w:line="276" w:lineRule="auto"/>
        <w:jc w:val="both"/>
        <w:rPr>
          <w:spacing w:val="-1"/>
        </w:rPr>
      </w:pPr>
      <w:r>
        <w:rPr>
          <w:spacing w:val="-1"/>
        </w:rPr>
        <w:t>Approaches include statistical methods, computational intelligence, and traditional coding AI. During the AI research related to search and mathematical optimization, artificial neural networks and methods based on statistics, probability, and economics, we use many tools. Computer science attracts AI in the field of science, mathematics, psychology, linguistics, philosophy and so on.</w:t>
      </w:r>
    </w:p>
    <w:p>
      <w:pPr>
        <w:pStyle w:val="2"/>
        <w:spacing w:before="468" w:after="0" w:line="276" w:lineRule="auto"/>
        <w:jc w:val="both"/>
        <w:rPr>
          <w:spacing w:val="-5"/>
          <w:sz w:val="24"/>
          <w:szCs w:val="24"/>
        </w:rPr>
      </w:pPr>
      <w:r>
        <w:rPr>
          <w:spacing w:val="-5"/>
          <w:sz w:val="24"/>
          <w:szCs w:val="24"/>
        </w:rPr>
        <w:t>Trending AI Articles:</w:t>
      </w:r>
    </w:p>
    <w:p>
      <w:pPr>
        <w:pStyle w:val="26"/>
        <w:spacing w:before="0" w:beforeAutospacing="0" w:after="0" w:afterAutospacing="0" w:line="276" w:lineRule="auto"/>
        <w:jc w:val="both"/>
        <w:rPr>
          <w:spacing w:val="-3"/>
        </w:rPr>
      </w:pPr>
      <w:r>
        <w:fldChar w:fldCharType="begin"/>
      </w:r>
      <w:r>
        <w:instrText xml:space="preserve"> HYPERLINK "https://becominghuman.ai/cheat-sheets-for-ai-neural-networks-machine-learning-deep-learning-big-data-678c51b4b463" \t "_blank" </w:instrText>
      </w:r>
      <w:r>
        <w:fldChar w:fldCharType="separate"/>
      </w:r>
      <w:r>
        <w:rPr>
          <w:rStyle w:val="14"/>
          <w:spacing w:val="-3"/>
        </w:rPr>
        <w:t>1. Cheat Sheets for AI, Neural Networks, Machine Learning, Deep Learning &amp; Big Data</w:t>
      </w:r>
      <w:r>
        <w:rPr>
          <w:rStyle w:val="14"/>
          <w:spacing w:val="-3"/>
        </w:rPr>
        <w:fldChar w:fldCharType="end"/>
      </w:r>
    </w:p>
    <w:p>
      <w:pPr>
        <w:pStyle w:val="26"/>
        <w:spacing w:before="0" w:beforeAutospacing="0" w:after="0" w:afterAutospacing="0" w:line="276" w:lineRule="auto"/>
        <w:jc w:val="both"/>
        <w:rPr>
          <w:spacing w:val="-3"/>
        </w:rPr>
      </w:pPr>
      <w:r>
        <w:fldChar w:fldCharType="begin"/>
      </w:r>
      <w:r>
        <w:instrText xml:space="preserve"> HYPERLINK "https://becominghuman.ai/data-science-simplified-principles-and-process-b06304d63308" \t "_blank" </w:instrText>
      </w:r>
      <w:r>
        <w:fldChar w:fldCharType="separate"/>
      </w:r>
      <w:r>
        <w:rPr>
          <w:rStyle w:val="14"/>
          <w:spacing w:val="-3"/>
        </w:rPr>
        <w:t>2. Data Science Simplified Part 1: Principles and Process</w:t>
      </w:r>
      <w:r>
        <w:rPr>
          <w:rStyle w:val="14"/>
          <w:spacing w:val="-3"/>
        </w:rPr>
        <w:fldChar w:fldCharType="end"/>
      </w:r>
    </w:p>
    <w:p>
      <w:pPr>
        <w:pStyle w:val="26"/>
        <w:spacing w:before="0" w:beforeAutospacing="0" w:after="0" w:afterAutospacing="0" w:line="276" w:lineRule="auto"/>
        <w:jc w:val="both"/>
        <w:rPr>
          <w:spacing w:val="-3"/>
        </w:rPr>
      </w:pPr>
      <w:r>
        <w:fldChar w:fldCharType="begin"/>
      </w:r>
      <w:r>
        <w:instrText xml:space="preserve"> HYPERLINK "https://becominghuman.ai/getting-started-with-building-realtime-api-infrastructure-a19601fc794e" \t "_blank" </w:instrText>
      </w:r>
      <w:r>
        <w:fldChar w:fldCharType="separate"/>
      </w:r>
      <w:r>
        <w:rPr>
          <w:rStyle w:val="14"/>
          <w:spacing w:val="-3"/>
        </w:rPr>
        <w:t>3. Getting Started with Building Realtime API Infrastructure</w:t>
      </w:r>
      <w:r>
        <w:rPr>
          <w:rStyle w:val="14"/>
          <w:spacing w:val="-3"/>
        </w:rPr>
        <w:fldChar w:fldCharType="end"/>
      </w:r>
    </w:p>
    <w:p>
      <w:pPr>
        <w:pStyle w:val="26"/>
        <w:spacing w:before="0" w:beforeAutospacing="0" w:after="0" w:afterAutospacing="0" w:line="276" w:lineRule="auto"/>
        <w:jc w:val="both"/>
        <w:rPr>
          <w:spacing w:val="-3"/>
        </w:rPr>
      </w:pPr>
      <w:r>
        <w:fldChar w:fldCharType="begin"/>
      </w:r>
      <w:r>
        <w:instrText xml:space="preserve"> HYPERLINK "https://becominghuman.ai/ai-nlp-workshop-7bc121986d61" \t "_blank" </w:instrText>
      </w:r>
      <w:r>
        <w:fldChar w:fldCharType="separate"/>
      </w:r>
      <w:r>
        <w:rPr>
          <w:rStyle w:val="14"/>
          <w:spacing w:val="-3"/>
        </w:rPr>
        <w:t>4. AI &amp; NLP Workshop</w:t>
      </w:r>
      <w:r>
        <w:rPr>
          <w:rStyle w:val="14"/>
          <w:spacing w:val="-3"/>
        </w:rPr>
        <w:fldChar w:fldCharType="end"/>
      </w:r>
    </w:p>
    <w:p>
      <w:pPr>
        <w:pStyle w:val="26"/>
        <w:spacing w:before="0" w:beforeAutospacing="0" w:after="0" w:afterAutospacing="0" w:line="276" w:lineRule="auto"/>
        <w:jc w:val="both"/>
        <w:rPr>
          <w:spacing w:val="-3"/>
        </w:rPr>
      </w:pPr>
      <w:r>
        <w:rPr>
          <w:rStyle w:val="16"/>
          <w:rFonts w:eastAsiaTheme="majorEastAsia"/>
          <w:spacing w:val="-1"/>
        </w:rPr>
        <w:t>Applications of AI</w:t>
      </w:r>
    </w:p>
    <w:p>
      <w:pPr>
        <w:pStyle w:val="25"/>
        <w:spacing w:before="480" w:beforeAutospacing="0" w:after="0" w:afterAutospacing="0" w:line="276" w:lineRule="auto"/>
        <w:jc w:val="both"/>
        <w:rPr>
          <w:spacing w:val="-1"/>
        </w:rPr>
      </w:pPr>
      <w:r>
        <w:rPr>
          <w:spacing w:val="-1"/>
        </w:rPr>
        <w:t>· Gaming − AI plays important role for machine to think of large number of possible positions based on deep knowledge in strategic games. for example, chess,river crossing, N-queens problems and etc.</w:t>
      </w:r>
    </w:p>
    <w:p>
      <w:pPr>
        <w:pStyle w:val="25"/>
        <w:spacing w:before="480" w:beforeAutospacing="0" w:after="0" w:afterAutospacing="0" w:line="276" w:lineRule="auto"/>
        <w:jc w:val="both"/>
        <w:rPr>
          <w:spacing w:val="-1"/>
        </w:rPr>
      </w:pPr>
      <w:r>
        <w:rPr>
          <w:spacing w:val="-1"/>
        </w:rPr>
        <w:t>Natural Language Processing − Interact with the computer that understands natural language spoken by humans.</w:t>
      </w:r>
    </w:p>
    <w:p>
      <w:pPr>
        <w:pStyle w:val="25"/>
        <w:spacing w:before="480" w:beforeAutospacing="0" w:after="0" w:afterAutospacing="0" w:line="276" w:lineRule="auto"/>
        <w:jc w:val="both"/>
        <w:rPr>
          <w:spacing w:val="-1"/>
        </w:rPr>
      </w:pPr>
      <w:r>
        <w:rPr>
          <w:spacing w:val="-1"/>
        </w:rPr>
        <w:t>· Expert Systems − Machine or software provide explanation and advice to the users.</w:t>
      </w:r>
    </w:p>
    <w:p>
      <w:pPr>
        <w:pStyle w:val="25"/>
        <w:spacing w:before="480" w:beforeAutospacing="0" w:after="0" w:afterAutospacing="0" w:line="276" w:lineRule="auto"/>
        <w:jc w:val="both"/>
        <w:rPr>
          <w:spacing w:val="-1"/>
        </w:rPr>
      </w:pPr>
      <w:r>
        <w:rPr>
          <w:spacing w:val="-1"/>
        </w:rPr>
        <w:t>· Vision Systems − Systems understand, explain, and describe visual input on the computer.</w:t>
      </w:r>
    </w:p>
    <w:p>
      <w:pPr>
        <w:pStyle w:val="25"/>
        <w:spacing w:before="480" w:beforeAutospacing="0" w:after="0" w:afterAutospacing="0" w:line="276" w:lineRule="auto"/>
        <w:jc w:val="both"/>
        <w:rPr>
          <w:spacing w:val="-1"/>
        </w:rPr>
      </w:pPr>
      <w:r>
        <w:rPr>
          <w:spacing w:val="-1"/>
        </w:rPr>
        <w:t>· Speech Recognition − There are some AI based speech recognition systems have ability to hear and express as sentences and understand their meanings while a person talks to it. For example Siri and Google assistant.</w:t>
      </w:r>
    </w:p>
    <w:p>
      <w:pPr>
        <w:pStyle w:val="25"/>
        <w:spacing w:before="480" w:beforeAutospacing="0" w:after="0" w:afterAutospacing="0" w:line="276" w:lineRule="auto"/>
        <w:jc w:val="both"/>
        <w:rPr>
          <w:spacing w:val="-1"/>
        </w:rPr>
      </w:pPr>
      <w:r>
        <w:rPr>
          <w:spacing w:val="-1"/>
        </w:rPr>
        <w:t>· Handwriting Recognition − The handwriting recognition software reads the text written on paper and recognize the shapes of the letters and convert it into editable text.</w:t>
      </w:r>
    </w:p>
    <w:p>
      <w:pPr>
        <w:pStyle w:val="25"/>
        <w:spacing w:before="480" w:beforeAutospacing="0" w:after="0" w:afterAutospacing="0" w:line="276" w:lineRule="auto"/>
        <w:jc w:val="both"/>
        <w:rPr>
          <w:spacing w:val="-1"/>
        </w:rPr>
      </w:pPr>
      <w:r>
        <w:rPr>
          <w:spacing w:val="-1"/>
        </w:rPr>
        <w:t>· Intelligent Robots − Robots are able to perform the instructions given by a human.</w:t>
      </w:r>
    </w:p>
    <w:p>
      <w:pPr>
        <w:pStyle w:val="25"/>
        <w:spacing w:before="480" w:beforeAutospacing="0" w:after="0" w:afterAutospacing="0" w:line="276" w:lineRule="auto"/>
        <w:jc w:val="both"/>
        <w:rPr>
          <w:rStyle w:val="16"/>
          <w:rFonts w:eastAsiaTheme="majorEastAsia"/>
          <w:spacing w:val="-1"/>
        </w:rPr>
      </w:pPr>
    </w:p>
    <w:p>
      <w:pPr>
        <w:pStyle w:val="25"/>
        <w:spacing w:before="480" w:beforeAutospacing="0" w:after="0" w:afterAutospacing="0" w:line="276" w:lineRule="auto"/>
        <w:jc w:val="both"/>
        <w:rPr>
          <w:spacing w:val="-1"/>
        </w:rPr>
      </w:pPr>
      <w:r>
        <w:rPr>
          <w:rStyle w:val="16"/>
          <w:rFonts w:eastAsiaTheme="majorEastAsia"/>
          <w:spacing w:val="-1"/>
        </w:rPr>
        <w:t>Major Goals</w:t>
      </w:r>
    </w:p>
    <w:p>
      <w:pPr>
        <w:numPr>
          <w:ilvl w:val="0"/>
          <w:numId w:val="21"/>
        </w:numPr>
        <w:spacing w:before="480"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Knowledge reasoning</w:t>
      </w:r>
    </w:p>
    <w:p>
      <w:pPr>
        <w:numPr>
          <w:ilvl w:val="0"/>
          <w:numId w:val="21"/>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Planning</w:t>
      </w:r>
    </w:p>
    <w:p>
      <w:pPr>
        <w:numPr>
          <w:ilvl w:val="0"/>
          <w:numId w:val="21"/>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Machine Learning</w:t>
      </w:r>
    </w:p>
    <w:p>
      <w:pPr>
        <w:numPr>
          <w:ilvl w:val="0"/>
          <w:numId w:val="21"/>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Natural Language Processing</w:t>
      </w:r>
    </w:p>
    <w:p>
      <w:pPr>
        <w:numPr>
          <w:ilvl w:val="0"/>
          <w:numId w:val="21"/>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Computer Vision</w:t>
      </w:r>
    </w:p>
    <w:p>
      <w:pPr>
        <w:numPr>
          <w:ilvl w:val="0"/>
          <w:numId w:val="21"/>
        </w:numPr>
        <w:spacing w:before="252" w:after="0"/>
        <w:ind w:left="450"/>
        <w:jc w:val="both"/>
        <w:rPr>
          <w:rFonts w:ascii="Times New Roman" w:hAnsi="Times New Roman" w:cs="Times New Roman"/>
          <w:spacing w:val="-1"/>
          <w:sz w:val="24"/>
          <w:szCs w:val="24"/>
        </w:rPr>
      </w:pPr>
      <w:r>
        <w:rPr>
          <w:rFonts w:ascii="Times New Roman" w:hAnsi="Times New Roman" w:cs="Times New Roman"/>
          <w:spacing w:val="-1"/>
          <w:sz w:val="24"/>
          <w:szCs w:val="24"/>
        </w:rPr>
        <w:t>Robotics</w:t>
      </w:r>
    </w:p>
    <w:p>
      <w:pPr>
        <w:pStyle w:val="25"/>
        <w:spacing w:before="480" w:beforeAutospacing="0" w:after="0" w:afterAutospacing="0" w:line="276" w:lineRule="auto"/>
        <w:jc w:val="both"/>
        <w:rPr>
          <w:rStyle w:val="16"/>
          <w:rFonts w:eastAsiaTheme="majorEastAsia"/>
          <w:spacing w:val="-1"/>
        </w:rPr>
      </w:pPr>
    </w:p>
    <w:p>
      <w:pPr>
        <w:pStyle w:val="25"/>
        <w:spacing w:before="480" w:beforeAutospacing="0" w:after="0" w:afterAutospacing="0" w:line="276" w:lineRule="auto"/>
        <w:jc w:val="both"/>
        <w:rPr>
          <w:rStyle w:val="16"/>
          <w:rFonts w:eastAsiaTheme="majorEastAsia"/>
          <w:spacing w:val="-1"/>
        </w:rPr>
      </w:pPr>
    </w:p>
    <w:p>
      <w:pPr>
        <w:pStyle w:val="25"/>
        <w:spacing w:before="480" w:beforeAutospacing="0" w:after="0" w:afterAutospacing="0" w:line="276" w:lineRule="auto"/>
        <w:jc w:val="both"/>
        <w:rPr>
          <w:spacing w:val="-1"/>
        </w:rPr>
      </w:pPr>
      <w:r>
        <w:rPr>
          <w:rStyle w:val="16"/>
          <w:rFonts w:eastAsiaTheme="majorEastAsia"/>
          <w:spacing w:val="-1"/>
        </w:rPr>
        <w:t>IBM Watson</w:t>
      </w:r>
    </w:p>
    <w:p>
      <w:pPr>
        <w:jc w:val="both"/>
        <w:rPr>
          <w:rFonts w:ascii="Times New Roman" w:hAnsi="Times New Roman" w:cs="Times New Roman"/>
          <w:sz w:val="24"/>
          <w:szCs w:val="24"/>
        </w:rPr>
      </w:pPr>
      <w:r>
        <w:rPr>
          <w:rFonts w:ascii="Times New Roman" w:hAnsi="Times New Roman" w:cs="Times New Roman"/>
          <w:sz w:val="24"/>
          <w:szCs w:val="24"/>
          <w:lang w:bidi="te-IN"/>
        </w:rPr>
        <w:drawing>
          <wp:inline distT="0" distB="0" distL="0" distR="0">
            <wp:extent cx="4761230" cy="2680335"/>
            <wp:effectExtent l="0" t="0" r="0" b="0"/>
            <wp:docPr id="18" name="Picture 18" descr="0*GLrIJYWjskTA6v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0*GLrIJYWjskTA6vQ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61230" cy="2680335"/>
                    </a:xfrm>
                    <a:prstGeom prst="rect">
                      <a:avLst/>
                    </a:prstGeom>
                    <a:noFill/>
                    <a:ln>
                      <a:noFill/>
                    </a:ln>
                  </pic:spPr>
                </pic:pic>
              </a:graphicData>
            </a:graphic>
          </wp:inline>
        </w:drawing>
      </w:r>
    </w:p>
    <w:p>
      <w:pPr>
        <w:pStyle w:val="25"/>
        <w:spacing w:before="480" w:beforeAutospacing="0" w:after="0" w:afterAutospacing="0" w:line="276" w:lineRule="auto"/>
        <w:jc w:val="both"/>
        <w:rPr>
          <w:spacing w:val="-1"/>
        </w:rPr>
      </w:pPr>
      <w:r>
        <w:rPr>
          <w:spacing w:val="-1"/>
        </w:rPr>
        <w:t>“Watson” is an IBM supercomputer that combines Artificial Intelligence (AI) and complex inquisitive programming for ideal execution as a “question answering” machine. The supercomputer is named for IBM’s founder, Thomas J. Watson.</w:t>
      </w:r>
    </w:p>
    <w:p>
      <w:pPr>
        <w:pStyle w:val="25"/>
        <w:spacing w:before="480" w:beforeAutospacing="0" w:after="0" w:afterAutospacing="0" w:line="276" w:lineRule="auto"/>
        <w:jc w:val="both"/>
        <w:rPr>
          <w:spacing w:val="-1"/>
        </w:rPr>
      </w:pPr>
      <w:r>
        <w:rPr>
          <w:spacing w:val="-1"/>
        </w:rPr>
        <w:t>IBM Watson is at the forefront of the new era of computing. At the point when IBM Watson made, IBM communicated that “more than 100 particular techniques are used to inspect perceive sources, find and make theories, find and score affirm, and combination and rank speculations.” recently, the Watson limits have been expanded and the way by which Watson works has been changed to abuse new sending models (Watson on IBM Cloud) and propelled machine learning capacities and upgraded hardware open to architects and authorities. It isn’t any longer completely a request answering figuring system arranged from Q&amp;A joins yet can now ‘see’, ‘hear’, ‘read’, ‘talk’, ‘taste’, ‘translate’, ‘learn’ and ‘endorse’.</w:t>
      </w:r>
    </w:p>
    <w:p>
      <w:pPr>
        <w:jc w:val="both"/>
        <w:rPr>
          <w:rFonts w:ascii="Times New Roman" w:hAnsi="Times New Roman" w:cs="Times New Roman"/>
          <w:b/>
          <w:sz w:val="24"/>
          <w:szCs w:val="24"/>
        </w:rPr>
      </w:pPr>
    </w:p>
    <w:p>
      <w:pPr>
        <w:pStyle w:val="2"/>
        <w:shd w:val="clear" w:color="auto" w:fill="FFFFFF"/>
        <w:spacing w:before="0" w:after="0" w:line="276" w:lineRule="auto"/>
        <w:jc w:val="both"/>
        <w:rPr>
          <w:spacing w:val="-8"/>
          <w:sz w:val="24"/>
          <w:szCs w:val="24"/>
        </w:rPr>
      </w:pPr>
      <w:r>
        <w:rPr>
          <w:spacing w:val="-8"/>
          <w:sz w:val="24"/>
          <w:szCs w:val="24"/>
        </w:rPr>
        <w:t>Machine Learning</w:t>
      </w:r>
    </w:p>
    <w:p>
      <w:pPr>
        <w:pStyle w:val="4"/>
        <w:shd w:val="clear" w:color="auto" w:fill="FFFFFF"/>
        <w:spacing w:before="300" w:after="150"/>
        <w:jc w:val="both"/>
        <w:rPr>
          <w:rFonts w:ascii="Times New Roman" w:hAnsi="Times New Roman" w:cs="Times New Roman"/>
          <w:color w:val="auto"/>
          <w:spacing w:val="-8"/>
        </w:rPr>
      </w:pPr>
      <w:r>
        <w:rPr>
          <w:rFonts w:ascii="Times New Roman" w:hAnsi="Times New Roman" w:cs="Times New Roman"/>
          <w:color w:val="auto"/>
          <w:spacing w:val="-8"/>
        </w:rPr>
        <w:t>Introduction</w:t>
      </w:r>
    </w:p>
    <w:p>
      <w:pPr>
        <w:pStyle w:val="15"/>
        <w:shd w:val="clear" w:color="auto" w:fill="FFFFFF"/>
        <w:spacing w:before="0" w:beforeAutospacing="0" w:after="330" w:afterAutospacing="0" w:line="276" w:lineRule="auto"/>
        <w:jc w:val="both"/>
        <w:rPr>
          <w:color w:val="auto"/>
        </w:rPr>
      </w:pPr>
      <w:r>
        <w:rPr>
          <w:color w:val="auto"/>
        </w:rPr>
        <w:t>Machine learning is a subfield of artificial intelligence (AI). The goal of machine learning generally is to understand the structure of data and fit that data into models that can be understood and utilized by people.</w:t>
      </w:r>
    </w:p>
    <w:p>
      <w:pPr>
        <w:pStyle w:val="15"/>
        <w:shd w:val="clear" w:color="auto" w:fill="FFFFFF"/>
        <w:spacing w:before="0" w:beforeAutospacing="0" w:after="330" w:afterAutospacing="0" w:line="276" w:lineRule="auto"/>
        <w:jc w:val="both"/>
        <w:rPr>
          <w:color w:val="auto"/>
        </w:rPr>
      </w:pPr>
      <w:r>
        <w:rPr>
          <w:color w:val="auto"/>
        </w:rPr>
        <w:t>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decision-making processes based on data inputs.</w:t>
      </w:r>
    </w:p>
    <w:p>
      <w:pPr>
        <w:pStyle w:val="15"/>
        <w:shd w:val="clear" w:color="auto" w:fill="FFFFFF"/>
        <w:spacing w:before="0" w:beforeAutospacing="0" w:after="330" w:afterAutospacing="0" w:line="276" w:lineRule="auto"/>
        <w:jc w:val="both"/>
        <w:rPr>
          <w:color w:val="auto"/>
        </w:rPr>
      </w:pPr>
      <w:r>
        <w:rPr>
          <w:color w:val="auto"/>
        </w:rPr>
        <w:t>Any technology user today has benefitted from machine learning. Facial recognition technology allows social media platforms to help users tag and share photos of friends. Optical character recognition (OCR) technology converts images of text into movable type. Recommendation engines, powered by machine learning, suggest what movies or television shows to watch next based on user preferences. Self-driving cars that rely on machine learning to navigate may soon be available to consumers.</w:t>
      </w:r>
    </w:p>
    <w:p>
      <w:pPr>
        <w:pStyle w:val="15"/>
        <w:shd w:val="clear" w:color="auto" w:fill="FFFFFF"/>
        <w:spacing w:before="0" w:beforeAutospacing="0" w:after="330" w:afterAutospacing="0" w:line="276" w:lineRule="auto"/>
        <w:jc w:val="both"/>
        <w:rPr>
          <w:color w:val="auto"/>
        </w:rPr>
      </w:pPr>
      <w:r>
        <w:rPr>
          <w:color w:val="auto"/>
        </w:rPr>
        <w:t>Machine learning is a continuously developing field. Because of this, there are some considerations to keep in mind as you work with machine learning methodologies, or analyze the impact of machine learning processes.</w:t>
      </w:r>
    </w:p>
    <w:p>
      <w:pPr>
        <w:pStyle w:val="15"/>
        <w:shd w:val="clear" w:color="auto" w:fill="FFFFFF"/>
        <w:spacing w:before="0" w:beforeAutospacing="0" w:after="330" w:afterAutospacing="0" w:line="276" w:lineRule="auto"/>
        <w:jc w:val="both"/>
        <w:rPr>
          <w:color w:val="auto"/>
        </w:rPr>
      </w:pPr>
      <w:r>
        <w:rPr>
          <w:color w:val="auto"/>
        </w:rPr>
        <w:t>In this tutorial, we’ll look into the common machine learning methods of supervised and unsupervised learning, and common algorithmic approaches in machine learning, including the k-nearest neighbor algorithm, decision tree learning, and deep learning. We’ll explore which programming languages are most used in machine learning, providing you with some of the positive and negative attributes of each. Additionally, we’ll discuss biases that are perpetuated by machine learning algorithms, and consider what can be kept in mind to prevent these biases when building algorithms.</w:t>
      </w:r>
    </w:p>
    <w:p>
      <w:pPr>
        <w:pStyle w:val="3"/>
        <w:shd w:val="clear" w:color="auto" w:fill="FFFFFF"/>
        <w:spacing w:before="450" w:after="150"/>
        <w:jc w:val="both"/>
        <w:rPr>
          <w:rFonts w:ascii="Times New Roman" w:hAnsi="Times New Roman" w:cs="Times New Roman"/>
          <w:color w:val="auto"/>
          <w:spacing w:val="-8"/>
          <w:sz w:val="24"/>
          <w:szCs w:val="24"/>
        </w:rPr>
      </w:pPr>
      <w:bookmarkStart w:id="0" w:name="machine-learning-methods"/>
      <w:bookmarkEnd w:id="0"/>
      <w:r>
        <w:rPr>
          <w:rFonts w:ascii="Times New Roman" w:hAnsi="Times New Roman" w:cs="Times New Roman"/>
          <w:color w:val="auto"/>
          <w:spacing w:val="-8"/>
          <w:sz w:val="24"/>
          <w:szCs w:val="24"/>
        </w:rPr>
        <w:t>Machine Learning Methods</w:t>
      </w:r>
    </w:p>
    <w:p>
      <w:pPr>
        <w:pStyle w:val="15"/>
        <w:shd w:val="clear" w:color="auto" w:fill="FFFFFF"/>
        <w:spacing w:before="0" w:beforeAutospacing="0" w:after="330" w:afterAutospacing="0" w:line="276" w:lineRule="auto"/>
        <w:jc w:val="both"/>
        <w:rPr>
          <w:color w:val="auto"/>
        </w:rPr>
      </w:pPr>
      <w:r>
        <w:rPr>
          <w:color w:val="auto"/>
        </w:rPr>
        <w:t>In machine learning, tasks are generally classified into broad categories. These categories are based on how learning is received or how feedback on the learning is given to the system developed.</w:t>
      </w:r>
    </w:p>
    <w:p>
      <w:pPr>
        <w:pStyle w:val="15"/>
        <w:shd w:val="clear" w:color="auto" w:fill="FFFFFF"/>
        <w:spacing w:before="0" w:beforeAutospacing="0" w:after="330" w:afterAutospacing="0" w:line="276" w:lineRule="auto"/>
        <w:jc w:val="both"/>
        <w:rPr>
          <w:color w:val="auto"/>
        </w:rPr>
      </w:pPr>
      <w:r>
        <w:rPr>
          <w:color w:val="auto"/>
        </w:rPr>
        <w:t>Two of the most widely adopted machine learning methods are </w:t>
      </w:r>
      <w:r>
        <w:rPr>
          <w:rStyle w:val="16"/>
          <w:rFonts w:eastAsiaTheme="majorEastAsia"/>
          <w:color w:val="auto"/>
        </w:rPr>
        <w:t>supervised learning</w:t>
      </w:r>
      <w:r>
        <w:rPr>
          <w:color w:val="auto"/>
        </w:rPr>
        <w:t> which trains algorithms based on example input and output data that is labeled by humans, and </w:t>
      </w:r>
      <w:r>
        <w:rPr>
          <w:rStyle w:val="16"/>
          <w:rFonts w:eastAsiaTheme="majorEastAsia"/>
          <w:color w:val="auto"/>
        </w:rPr>
        <w:t>unsupervised learning</w:t>
      </w:r>
      <w:r>
        <w:rPr>
          <w:color w:val="auto"/>
        </w:rPr>
        <w:t> which provides the algorithm with no labeled data in order to allow it to find structure within its input data. Let’s explore these methods in more detail.</w:t>
      </w:r>
    </w:p>
    <w:p>
      <w:pPr>
        <w:pStyle w:val="4"/>
        <w:shd w:val="clear" w:color="auto" w:fill="FFFFFF"/>
        <w:spacing w:before="300" w:after="150"/>
        <w:jc w:val="both"/>
        <w:rPr>
          <w:rFonts w:ascii="Times New Roman" w:hAnsi="Times New Roman" w:cs="Times New Roman"/>
          <w:color w:val="auto"/>
          <w:spacing w:val="-8"/>
        </w:rPr>
      </w:pPr>
      <w:r>
        <w:rPr>
          <w:rFonts w:ascii="Times New Roman" w:hAnsi="Times New Roman" w:cs="Times New Roman"/>
          <w:color w:val="auto"/>
          <w:spacing w:val="-8"/>
        </w:rPr>
        <w:t>Supervised Learning</w:t>
      </w:r>
    </w:p>
    <w:p>
      <w:pPr>
        <w:pStyle w:val="15"/>
        <w:shd w:val="clear" w:color="auto" w:fill="FFFFFF"/>
        <w:spacing w:before="0" w:beforeAutospacing="0" w:after="330" w:afterAutospacing="0" w:line="276" w:lineRule="auto"/>
        <w:jc w:val="both"/>
        <w:rPr>
          <w:color w:val="auto"/>
        </w:rPr>
      </w:pPr>
      <w:r>
        <w:rPr>
          <w:color w:val="auto"/>
        </w:rPr>
        <w:t>In supervised learning, the computer is provided with example inputs that are labeled with their desired outputs. The purpose of this method is for the algorithm to be able to “learn” by comparing its actual output with the “taught” outputs to find errors, and modify the model accordingly. Supervised learning therefore uses patterns to predict label values on additional unlabeled data.</w:t>
      </w:r>
    </w:p>
    <w:p>
      <w:pPr>
        <w:pStyle w:val="15"/>
        <w:shd w:val="clear" w:color="auto" w:fill="FFFFFF"/>
        <w:spacing w:before="0" w:beforeAutospacing="0" w:after="330" w:afterAutospacing="0" w:line="276" w:lineRule="auto"/>
        <w:jc w:val="both"/>
        <w:rPr>
          <w:color w:val="auto"/>
        </w:rPr>
      </w:pPr>
      <w:r>
        <w:rPr>
          <w:color w:val="auto"/>
        </w:rPr>
        <w:t>For example, with supervised learning, an algorithm may be fed data with images of sharks labeled as </w:t>
      </w:r>
      <w:r>
        <w:rPr>
          <w:rStyle w:val="13"/>
          <w:color w:val="auto"/>
        </w:rPr>
        <w:t>fish</w:t>
      </w:r>
      <w:r>
        <w:rPr>
          <w:color w:val="auto"/>
        </w:rPr>
        <w:t> and images of oceans labeled as </w:t>
      </w:r>
      <w:r>
        <w:rPr>
          <w:rStyle w:val="13"/>
          <w:color w:val="auto"/>
        </w:rPr>
        <w:t>water</w:t>
      </w:r>
      <w:r>
        <w:rPr>
          <w:color w:val="auto"/>
        </w:rPr>
        <w:t>. By being trained on this data, the supervised learning algorithm should be able to later identify unlabeled shark images as </w:t>
      </w:r>
      <w:r>
        <w:rPr>
          <w:rStyle w:val="13"/>
          <w:color w:val="auto"/>
        </w:rPr>
        <w:t>fish</w:t>
      </w:r>
      <w:r>
        <w:rPr>
          <w:color w:val="auto"/>
        </w:rPr>
        <w:t> and unlabeled ocean images as </w:t>
      </w:r>
      <w:r>
        <w:rPr>
          <w:rStyle w:val="13"/>
          <w:color w:val="auto"/>
        </w:rPr>
        <w:t>water</w:t>
      </w:r>
      <w:r>
        <w:rPr>
          <w:color w:val="auto"/>
        </w:rPr>
        <w:t>.</w:t>
      </w:r>
    </w:p>
    <w:p>
      <w:pPr>
        <w:pStyle w:val="15"/>
        <w:shd w:val="clear" w:color="auto" w:fill="FFFFFF"/>
        <w:spacing w:before="0" w:beforeAutospacing="0" w:after="330" w:afterAutospacing="0" w:line="276" w:lineRule="auto"/>
        <w:jc w:val="both"/>
        <w:rPr>
          <w:color w:val="auto"/>
        </w:rPr>
      </w:pPr>
      <w:r>
        <w:rPr>
          <w:color w:val="auto"/>
        </w:rPr>
        <w:t>A common use case of supervised learning is to use historical data to predict statistically likely future events. It may use historical stock market information to anticipate upcoming fluctuations, or be employed to filter out spam emails. In supervised learning, tagged photos of dogs can be used as input data to classify untagged photos of dogs.</w:t>
      </w:r>
    </w:p>
    <w:p>
      <w:pPr>
        <w:pStyle w:val="4"/>
        <w:shd w:val="clear" w:color="auto" w:fill="FFFFFF"/>
        <w:spacing w:before="300" w:after="150"/>
        <w:jc w:val="both"/>
        <w:rPr>
          <w:rFonts w:ascii="Times New Roman" w:hAnsi="Times New Roman" w:cs="Times New Roman"/>
          <w:color w:val="auto"/>
          <w:spacing w:val="-8"/>
        </w:rPr>
      </w:pPr>
      <w:r>
        <w:rPr>
          <w:rFonts w:ascii="Times New Roman" w:hAnsi="Times New Roman" w:cs="Times New Roman"/>
          <w:color w:val="auto"/>
          <w:spacing w:val="-8"/>
        </w:rPr>
        <w:t>Unsupervised Learning</w:t>
      </w:r>
    </w:p>
    <w:p>
      <w:pPr>
        <w:pStyle w:val="15"/>
        <w:shd w:val="clear" w:color="auto" w:fill="FFFFFF"/>
        <w:spacing w:before="0" w:beforeAutospacing="0" w:after="330" w:afterAutospacing="0" w:line="276" w:lineRule="auto"/>
        <w:jc w:val="both"/>
        <w:rPr>
          <w:color w:val="auto"/>
        </w:rPr>
      </w:pPr>
      <w:r>
        <w:rPr>
          <w:color w:val="auto"/>
        </w:rPr>
        <w:t>In unsupervised learning, data is unlabeled, so the learning algorithm is left to find commonalities among its input data. As unlabeled data are more abundant than labeled data, machine learning methods that facilitate unsupervised learning are particularly valuable.</w:t>
      </w:r>
    </w:p>
    <w:p>
      <w:pPr>
        <w:pStyle w:val="15"/>
        <w:shd w:val="clear" w:color="auto" w:fill="FFFFFF"/>
        <w:spacing w:before="0" w:beforeAutospacing="0" w:after="330" w:afterAutospacing="0" w:line="276" w:lineRule="auto"/>
        <w:jc w:val="both"/>
        <w:rPr>
          <w:color w:val="auto"/>
        </w:rPr>
      </w:pPr>
      <w:r>
        <w:rPr>
          <w:color w:val="auto"/>
        </w:rPr>
        <w:t>The goal of unsupervised learning may be as straightforward as discovering hidden patterns within a dataset, but it may also have a goal of feature learning, which allows the computational machine to automatically discover the representations that are needed to classify raw data.</w:t>
      </w:r>
    </w:p>
    <w:p>
      <w:pPr>
        <w:pStyle w:val="15"/>
        <w:shd w:val="clear" w:color="auto" w:fill="FFFFFF"/>
        <w:spacing w:before="0" w:beforeAutospacing="0" w:after="330" w:afterAutospacing="0" w:line="276" w:lineRule="auto"/>
        <w:jc w:val="both"/>
        <w:rPr>
          <w:color w:val="auto"/>
        </w:rPr>
      </w:pPr>
      <w:r>
        <w:rPr>
          <w:color w:val="auto"/>
        </w:rPr>
        <w:t>Unsupervised learning is commonly used for transactional data. You may have a large dataset of customers and their purchases, but as a human you will likely not be able to make sense of what similar attributes can be drawn from customer profiles and their types of purchases. With this data fed into an unsupervised learning algorithm, it may be determined that women of a certain age range who buy unscented soaps are likely to be pregnant, and therefore a marketing campaign related to pregnancy and baby products can be targeted to this audience in order to increase their number of purchases.</w:t>
      </w:r>
    </w:p>
    <w:p>
      <w:pPr>
        <w:pStyle w:val="15"/>
        <w:shd w:val="clear" w:color="auto" w:fill="FFFFFF"/>
        <w:spacing w:before="0" w:beforeAutospacing="0" w:after="330" w:afterAutospacing="0" w:line="276" w:lineRule="auto"/>
        <w:jc w:val="both"/>
        <w:rPr>
          <w:color w:val="auto"/>
        </w:rPr>
      </w:pPr>
      <w:r>
        <w:rPr>
          <w:color w:val="auto"/>
        </w:rPr>
        <w:t>Without being told a “correct” answer, unsupervised learning methods can look at complex data that is more expansive and seemingly unrelated in order to organize it in potentially meaningful ways. Unsupervised learning is often used for anomaly detection including for fraudulent credit card purchases, and recommender systems that recommend what products to buy next. In unsupervised learning, untagged photos of dogs can be used as input data for the algorithm to find likenesses and classify dog photos together.</w:t>
      </w:r>
    </w:p>
    <w:p>
      <w:pPr>
        <w:pStyle w:val="3"/>
        <w:shd w:val="clear" w:color="auto" w:fill="FFFFFF"/>
        <w:spacing w:before="450" w:after="150"/>
        <w:jc w:val="both"/>
        <w:rPr>
          <w:rFonts w:ascii="Times New Roman" w:hAnsi="Times New Roman" w:cs="Times New Roman"/>
          <w:color w:val="auto"/>
          <w:spacing w:val="-8"/>
          <w:sz w:val="24"/>
          <w:szCs w:val="24"/>
        </w:rPr>
      </w:pPr>
      <w:bookmarkStart w:id="1" w:name="approaches"/>
      <w:bookmarkEnd w:id="1"/>
      <w:r>
        <w:rPr>
          <w:rFonts w:ascii="Times New Roman" w:hAnsi="Times New Roman" w:cs="Times New Roman"/>
          <w:color w:val="auto"/>
          <w:spacing w:val="-8"/>
          <w:sz w:val="24"/>
          <w:szCs w:val="24"/>
        </w:rPr>
        <w:t>Approaches</w:t>
      </w:r>
    </w:p>
    <w:p>
      <w:pPr>
        <w:pStyle w:val="15"/>
        <w:shd w:val="clear" w:color="auto" w:fill="FFFFFF"/>
        <w:spacing w:before="0" w:beforeAutospacing="0" w:after="330" w:afterAutospacing="0" w:line="276" w:lineRule="auto"/>
        <w:jc w:val="both"/>
        <w:rPr>
          <w:color w:val="auto"/>
        </w:rPr>
      </w:pPr>
      <w:r>
        <w:rPr>
          <w:color w:val="auto"/>
        </w:rPr>
        <w:t>As a field, machine learning is closely related to computational statistics, so having a background knowledge in statistics is useful for understanding and leveraging machine learning algorithms.</w:t>
      </w:r>
    </w:p>
    <w:p>
      <w:pPr>
        <w:pStyle w:val="15"/>
        <w:shd w:val="clear" w:color="auto" w:fill="FFFFFF"/>
        <w:spacing w:before="0" w:beforeAutospacing="0" w:after="330" w:afterAutospacing="0" w:line="276" w:lineRule="auto"/>
        <w:jc w:val="both"/>
        <w:rPr>
          <w:color w:val="auto"/>
        </w:rPr>
      </w:pPr>
      <w:r>
        <w:rPr>
          <w:color w:val="auto"/>
        </w:rPr>
        <w:t>For those who may not have studied statistics, it can be helpful to first define correlation and regression, as they are commonly used techniques for investigating the relationship among quantitative variables. </w:t>
      </w:r>
      <w:r>
        <w:rPr>
          <w:rStyle w:val="16"/>
          <w:rFonts w:eastAsiaTheme="majorEastAsia"/>
          <w:color w:val="auto"/>
        </w:rPr>
        <w:t>Correlation</w:t>
      </w:r>
      <w:r>
        <w:rPr>
          <w:color w:val="auto"/>
        </w:rPr>
        <w:t> is a measure of association between two variables that are not designated as either dependent or independent. </w:t>
      </w:r>
      <w:r>
        <w:rPr>
          <w:rStyle w:val="16"/>
          <w:rFonts w:eastAsiaTheme="majorEastAsia"/>
          <w:color w:val="auto"/>
        </w:rPr>
        <w:t>Regression</w:t>
      </w:r>
      <w:r>
        <w:rPr>
          <w:color w:val="auto"/>
        </w:rPr>
        <w:t> at a basic level is used to examine the relationship between one dependent and one independent variable. Because regression statistics can be used to anticipate the dependent variable when the independent variable is known, regression enables prediction capabilities.</w:t>
      </w:r>
    </w:p>
    <w:p>
      <w:pPr>
        <w:pStyle w:val="15"/>
        <w:shd w:val="clear" w:color="auto" w:fill="FFFFFF"/>
        <w:spacing w:before="0" w:beforeAutospacing="0" w:after="330" w:afterAutospacing="0" w:line="276" w:lineRule="auto"/>
        <w:jc w:val="both"/>
        <w:rPr>
          <w:color w:val="auto"/>
        </w:rPr>
      </w:pPr>
      <w:r>
        <w:rPr>
          <w:color w:val="auto"/>
        </w:rPr>
        <w:t>Approaches to machine learning are continuously being developed. For our purposes, we’ll go through a few of the popular approaches that are being used in machine learning at the time of writing.</w:t>
      </w:r>
    </w:p>
    <w:p>
      <w:pPr>
        <w:pStyle w:val="4"/>
        <w:shd w:val="clear" w:color="auto" w:fill="FFFFFF"/>
        <w:spacing w:before="300" w:after="150"/>
        <w:jc w:val="both"/>
        <w:rPr>
          <w:rFonts w:ascii="Times New Roman" w:hAnsi="Times New Roman" w:cs="Times New Roman"/>
          <w:color w:val="auto"/>
          <w:spacing w:val="-8"/>
        </w:rPr>
      </w:pPr>
      <w:r>
        <w:rPr>
          <w:rFonts w:ascii="Times New Roman" w:hAnsi="Times New Roman" w:cs="Times New Roman"/>
          <w:color w:val="auto"/>
          <w:spacing w:val="-8"/>
        </w:rPr>
        <w:t>k-nearest neighbor</w:t>
      </w:r>
    </w:p>
    <w:p>
      <w:pPr>
        <w:pStyle w:val="15"/>
        <w:shd w:val="clear" w:color="auto" w:fill="FFFFFF"/>
        <w:spacing w:before="0" w:beforeAutospacing="0" w:after="330" w:afterAutospacing="0" w:line="276" w:lineRule="auto"/>
        <w:jc w:val="both"/>
        <w:rPr>
          <w:color w:val="auto"/>
        </w:rPr>
      </w:pPr>
      <w:r>
        <w:rPr>
          <w:color w:val="auto"/>
        </w:rPr>
        <w:t>The k-nearest neighbor algorithm is a pattern recognition model that can be used for classification as well as regression. Often abbreviated as k-NN, the </w:t>
      </w:r>
      <w:r>
        <w:rPr>
          <w:rStyle w:val="16"/>
          <w:rFonts w:eastAsiaTheme="majorEastAsia"/>
          <w:color w:val="auto"/>
        </w:rPr>
        <w:t>k</w:t>
      </w:r>
      <w:r>
        <w:rPr>
          <w:color w:val="auto"/>
        </w:rPr>
        <w:t> in k-nearest neighbor is a positive integer, which is typically small. In either classification or regression, the input will consist of the k closest training examples within a space.</w:t>
      </w:r>
    </w:p>
    <w:p>
      <w:pPr>
        <w:pStyle w:val="15"/>
        <w:shd w:val="clear" w:color="auto" w:fill="FFFFFF"/>
        <w:spacing w:before="0" w:beforeAutospacing="0" w:after="330" w:afterAutospacing="0" w:line="276" w:lineRule="auto"/>
        <w:jc w:val="both"/>
        <w:rPr>
          <w:color w:val="auto"/>
        </w:rPr>
      </w:pPr>
      <w:r>
        <w:rPr>
          <w:color w:val="auto"/>
        </w:rPr>
        <w:t>We will focus on k-NN classification. In this method, the output is class membership. This will assign a new object to the class most common among its k nearest neighbors. In the case of k = 1, the object is assigned to the class of the single nearest neighbor.</w:t>
      </w:r>
    </w:p>
    <w:p>
      <w:pPr>
        <w:pStyle w:val="15"/>
        <w:shd w:val="clear" w:color="auto" w:fill="FFFFFF"/>
        <w:spacing w:before="0" w:beforeAutospacing="0" w:after="330" w:afterAutospacing="0" w:line="276" w:lineRule="auto"/>
        <w:jc w:val="both"/>
        <w:rPr>
          <w:color w:val="auto"/>
        </w:rPr>
      </w:pPr>
      <w:r>
        <w:rPr>
          <w:color w:val="auto"/>
        </w:rPr>
        <w:t>Let’s look at an example of k-nearest neighbor. In the diagram below, there are blue diamond objects and orange star objects. These belong to two separate classes: the diamond class and the star class.</w:t>
      </w:r>
    </w:p>
    <w:p>
      <w:pPr>
        <w:pStyle w:val="15"/>
        <w:shd w:val="clear" w:color="auto" w:fill="FFFFFF"/>
        <w:spacing w:before="0" w:beforeAutospacing="0" w:after="330" w:afterAutospacing="0" w:line="276" w:lineRule="auto"/>
        <w:jc w:val="both"/>
        <w:rPr>
          <w:color w:val="auto"/>
        </w:rPr>
      </w:pPr>
      <w:r>
        <w:rPr>
          <w:color w:val="auto"/>
          <w:lang w:bidi="te-IN"/>
        </w:rPr>
        <w:drawing>
          <wp:inline distT="0" distB="0" distL="0" distR="0">
            <wp:extent cx="3883660" cy="2714625"/>
            <wp:effectExtent l="0" t="0" r="0" b="0"/>
            <wp:docPr id="17" name="Picture 17" descr="k-nearest neighbor initial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k-nearest neighbor initial data s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885563" cy="2715759"/>
                    </a:xfrm>
                    <a:prstGeom prst="rect">
                      <a:avLst/>
                    </a:prstGeom>
                    <a:noFill/>
                    <a:ln>
                      <a:noFill/>
                    </a:ln>
                  </pic:spPr>
                </pic:pic>
              </a:graphicData>
            </a:graphic>
          </wp:inline>
        </w:drawing>
      </w:r>
    </w:p>
    <w:p>
      <w:pPr>
        <w:pStyle w:val="15"/>
        <w:shd w:val="clear" w:color="auto" w:fill="FFFFFF"/>
        <w:spacing w:before="0" w:beforeAutospacing="0" w:after="330" w:afterAutospacing="0" w:line="276" w:lineRule="auto"/>
        <w:jc w:val="both"/>
        <w:rPr>
          <w:color w:val="auto"/>
        </w:rPr>
      </w:pPr>
      <w:r>
        <w:rPr>
          <w:color w:val="auto"/>
        </w:rPr>
        <w:t>When a new object is added to the space — in this case a green heart — we will want the machine learning algorithm to classify the heart to a certain class.</w:t>
      </w:r>
    </w:p>
    <w:p>
      <w:pPr>
        <w:pStyle w:val="15"/>
        <w:shd w:val="clear" w:color="auto" w:fill="FFFFFF"/>
        <w:spacing w:before="0" w:beforeAutospacing="0" w:after="330" w:afterAutospacing="0" w:line="276" w:lineRule="auto"/>
        <w:jc w:val="both"/>
        <w:rPr>
          <w:color w:val="auto"/>
        </w:rPr>
      </w:pPr>
      <w:r>
        <w:rPr>
          <w:color w:val="auto"/>
          <w:lang w:bidi="te-IN"/>
        </w:rPr>
        <w:drawing>
          <wp:inline distT="0" distB="0" distL="0" distR="0">
            <wp:extent cx="3794760" cy="2638425"/>
            <wp:effectExtent l="0" t="0" r="0" b="0"/>
            <wp:docPr id="16" name="Picture 16" descr="k-nearest neighbor data set with new object to class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k-nearest neighbor data set with new object to classif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797638" cy="2640064"/>
                    </a:xfrm>
                    <a:prstGeom prst="rect">
                      <a:avLst/>
                    </a:prstGeom>
                    <a:noFill/>
                    <a:ln>
                      <a:noFill/>
                    </a:ln>
                  </pic:spPr>
                </pic:pic>
              </a:graphicData>
            </a:graphic>
          </wp:inline>
        </w:drawing>
      </w:r>
    </w:p>
    <w:p>
      <w:pPr>
        <w:pStyle w:val="15"/>
        <w:shd w:val="clear" w:color="auto" w:fill="FFFFFF"/>
        <w:spacing w:before="0" w:beforeAutospacing="0" w:after="330" w:afterAutospacing="0" w:line="276" w:lineRule="auto"/>
        <w:jc w:val="both"/>
        <w:rPr>
          <w:color w:val="auto"/>
        </w:rPr>
      </w:pPr>
      <w:r>
        <w:rPr>
          <w:color w:val="auto"/>
        </w:rPr>
        <w:t>When we choose k = 3, the algorithm will find the three nearest neighbors of the green heart in order to classify it to either the diamond class or the star class.</w:t>
      </w:r>
    </w:p>
    <w:p>
      <w:pPr>
        <w:pStyle w:val="15"/>
        <w:shd w:val="clear" w:color="auto" w:fill="FFFFFF"/>
        <w:spacing w:before="0" w:beforeAutospacing="0" w:after="330" w:afterAutospacing="0" w:line="276" w:lineRule="auto"/>
        <w:jc w:val="both"/>
        <w:rPr>
          <w:color w:val="auto"/>
        </w:rPr>
      </w:pPr>
      <w:r>
        <w:rPr>
          <w:color w:val="auto"/>
        </w:rPr>
        <w:t>In our diagram, the three nearest neighbors of the green heart are one diamond and two stars. Therefore, the algorithm will classify the heart with the star class.</w:t>
      </w:r>
    </w:p>
    <w:p>
      <w:pPr>
        <w:pStyle w:val="15"/>
        <w:shd w:val="clear" w:color="auto" w:fill="FFFFFF"/>
        <w:spacing w:before="0" w:beforeAutospacing="0" w:after="330" w:afterAutospacing="0" w:line="276" w:lineRule="auto"/>
        <w:jc w:val="both"/>
        <w:rPr>
          <w:color w:val="auto"/>
        </w:rPr>
      </w:pPr>
      <w:r>
        <w:rPr>
          <w:color w:val="auto"/>
          <w:lang w:bidi="te-IN"/>
        </w:rPr>
        <w:drawing>
          <wp:inline distT="0" distB="0" distL="0" distR="0">
            <wp:extent cx="4267835" cy="2981325"/>
            <wp:effectExtent l="0" t="0" r="0" b="0"/>
            <wp:docPr id="15" name="Picture 15" descr="k-nearest neighbor data set with classification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k-nearest neighbor data set with classification comple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68734" cy="2981915"/>
                    </a:xfrm>
                    <a:prstGeom prst="rect">
                      <a:avLst/>
                    </a:prstGeom>
                    <a:noFill/>
                    <a:ln>
                      <a:noFill/>
                    </a:ln>
                  </pic:spPr>
                </pic:pic>
              </a:graphicData>
            </a:graphic>
          </wp:inline>
        </w:drawing>
      </w:r>
    </w:p>
    <w:p>
      <w:pPr>
        <w:pStyle w:val="15"/>
        <w:shd w:val="clear" w:color="auto" w:fill="FFFFFF"/>
        <w:spacing w:before="0" w:beforeAutospacing="0" w:after="330" w:afterAutospacing="0" w:line="276" w:lineRule="auto"/>
        <w:jc w:val="both"/>
        <w:rPr>
          <w:color w:val="auto"/>
        </w:rPr>
      </w:pPr>
      <w:r>
        <w:rPr>
          <w:color w:val="auto"/>
        </w:rPr>
        <w:t>Among the most basic of machine learning algorithms, k-nearest neighbor is considered to be a type of “lazy learning” as generalization beyond the training data does not occur until a query is made to the system.</w:t>
      </w:r>
    </w:p>
    <w:p>
      <w:pPr>
        <w:pStyle w:val="4"/>
        <w:shd w:val="clear" w:color="auto" w:fill="FFFFFF"/>
        <w:spacing w:before="300" w:after="150"/>
        <w:jc w:val="both"/>
        <w:rPr>
          <w:rFonts w:ascii="Times New Roman" w:hAnsi="Times New Roman" w:cs="Times New Roman"/>
          <w:color w:val="auto"/>
          <w:spacing w:val="-8"/>
        </w:rPr>
      </w:pPr>
      <w:r>
        <w:rPr>
          <w:rFonts w:ascii="Times New Roman" w:hAnsi="Times New Roman" w:cs="Times New Roman"/>
          <w:color w:val="auto"/>
          <w:spacing w:val="-8"/>
        </w:rPr>
        <w:t>Decision Tree Learning</w:t>
      </w:r>
    </w:p>
    <w:p>
      <w:pPr>
        <w:pStyle w:val="15"/>
        <w:shd w:val="clear" w:color="auto" w:fill="FFFFFF"/>
        <w:spacing w:before="0" w:beforeAutospacing="0" w:after="330" w:afterAutospacing="0" w:line="276" w:lineRule="auto"/>
        <w:jc w:val="both"/>
        <w:rPr>
          <w:color w:val="auto"/>
        </w:rPr>
      </w:pPr>
      <w:r>
        <w:rPr>
          <w:color w:val="auto"/>
        </w:rPr>
        <w:t>For general use, decision trees are employed to visually represent decisions and show or inform decision making. When working with machine learning and data mining, decision trees are used as a predictive model. These models map observations about data to conclusions about the data’s target value.</w:t>
      </w:r>
    </w:p>
    <w:p>
      <w:pPr>
        <w:pStyle w:val="15"/>
        <w:shd w:val="clear" w:color="auto" w:fill="FFFFFF"/>
        <w:spacing w:before="0" w:beforeAutospacing="0" w:after="330" w:afterAutospacing="0" w:line="276" w:lineRule="auto"/>
        <w:jc w:val="both"/>
        <w:rPr>
          <w:color w:val="auto"/>
        </w:rPr>
      </w:pPr>
      <w:r>
        <w:rPr>
          <w:color w:val="auto"/>
        </w:rPr>
        <w:t>The goal of decision tree learning is to create a model that will predict the value of a target based on input variables.</w:t>
      </w:r>
    </w:p>
    <w:p>
      <w:pPr>
        <w:pStyle w:val="15"/>
        <w:shd w:val="clear" w:color="auto" w:fill="FFFFFF"/>
        <w:spacing w:before="0" w:beforeAutospacing="0" w:after="330" w:afterAutospacing="0" w:line="276" w:lineRule="auto"/>
        <w:jc w:val="both"/>
        <w:rPr>
          <w:color w:val="auto"/>
        </w:rPr>
      </w:pPr>
      <w:r>
        <w:rPr>
          <w:color w:val="auto"/>
        </w:rPr>
        <w:t>In the predictive model, the data’s attributes that are determined through observation are represented by the branches, while the conclusions about the data’s target value are represented in the leaves.</w:t>
      </w:r>
    </w:p>
    <w:p>
      <w:pPr>
        <w:pStyle w:val="15"/>
        <w:shd w:val="clear" w:color="auto" w:fill="FFFFFF"/>
        <w:spacing w:before="0" w:beforeAutospacing="0" w:after="330" w:afterAutospacing="0" w:line="276" w:lineRule="auto"/>
        <w:jc w:val="both"/>
        <w:rPr>
          <w:color w:val="auto"/>
        </w:rPr>
      </w:pPr>
      <w:r>
        <w:rPr>
          <w:color w:val="auto"/>
        </w:rPr>
        <w:t>When “learning” a tree, the source data is divided into subsets based on an attribute value test, which is repeated on each of the derived subsets recursively. Once the subset at a node has the equivalent value as its target value has, the recursion process will be complete.</w:t>
      </w:r>
    </w:p>
    <w:p>
      <w:pPr>
        <w:pStyle w:val="15"/>
        <w:shd w:val="clear" w:color="auto" w:fill="FFFFFF"/>
        <w:spacing w:before="0" w:beforeAutospacing="0" w:after="330" w:afterAutospacing="0" w:line="276" w:lineRule="auto"/>
        <w:jc w:val="both"/>
        <w:rPr>
          <w:color w:val="auto"/>
        </w:rPr>
      </w:pPr>
      <w:r>
        <w:rPr>
          <w:color w:val="auto"/>
        </w:rPr>
        <w:t>Let’s look at an example of various conditions that can determine whether or not someone should go fishing. This includes weather conditions as well as barometric pressure conditions.</w:t>
      </w:r>
    </w:p>
    <w:p>
      <w:pPr>
        <w:pStyle w:val="15"/>
        <w:shd w:val="clear" w:color="auto" w:fill="FFFFFF"/>
        <w:spacing w:before="0" w:beforeAutospacing="0" w:after="330" w:afterAutospacing="0" w:line="276" w:lineRule="auto"/>
        <w:jc w:val="both"/>
        <w:rPr>
          <w:color w:val="auto"/>
        </w:rPr>
      </w:pPr>
      <w:r>
        <w:rPr>
          <w:color w:val="auto"/>
          <w:lang w:bidi="te-IN"/>
        </w:rPr>
        <w:drawing>
          <wp:inline distT="0" distB="0" distL="0" distR="0">
            <wp:extent cx="5612765" cy="3373755"/>
            <wp:effectExtent l="0" t="0" r="0" b="0"/>
            <wp:docPr id="14" name="Picture 14" descr="fishing decision tre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fishing decision tre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12765" cy="3373755"/>
                    </a:xfrm>
                    <a:prstGeom prst="rect">
                      <a:avLst/>
                    </a:prstGeom>
                    <a:noFill/>
                    <a:ln>
                      <a:noFill/>
                    </a:ln>
                  </pic:spPr>
                </pic:pic>
              </a:graphicData>
            </a:graphic>
          </wp:inline>
        </w:drawing>
      </w:r>
    </w:p>
    <w:p>
      <w:pPr>
        <w:pStyle w:val="15"/>
        <w:shd w:val="clear" w:color="auto" w:fill="FFFFFF"/>
        <w:spacing w:before="0" w:beforeAutospacing="0" w:after="330" w:afterAutospacing="0" w:line="276" w:lineRule="auto"/>
        <w:jc w:val="both"/>
        <w:rPr>
          <w:color w:val="auto"/>
        </w:rPr>
      </w:pPr>
      <w:r>
        <w:rPr>
          <w:color w:val="auto"/>
        </w:rPr>
        <w:t>In the simplified decision tree above, an example is classified by sorting it through the tree to the appropriate leaf node. This then returns the classification associated with the particular leaf, which in this case is either a </w:t>
      </w:r>
      <w:r>
        <w:rPr>
          <w:rStyle w:val="13"/>
          <w:color w:val="auto"/>
        </w:rPr>
        <w:t>Yes</w:t>
      </w:r>
      <w:r>
        <w:rPr>
          <w:color w:val="auto"/>
        </w:rPr>
        <w:t> or a </w:t>
      </w:r>
      <w:r>
        <w:rPr>
          <w:rStyle w:val="13"/>
          <w:color w:val="auto"/>
        </w:rPr>
        <w:t>No</w:t>
      </w:r>
      <w:r>
        <w:rPr>
          <w:color w:val="auto"/>
        </w:rPr>
        <w:t>. The tree classifies a day’s conditions based on whether or not it is suitable for going fishing.</w:t>
      </w:r>
    </w:p>
    <w:p>
      <w:pPr>
        <w:pStyle w:val="15"/>
        <w:shd w:val="clear" w:color="auto" w:fill="FFFFFF"/>
        <w:spacing w:before="0" w:beforeAutospacing="0" w:after="330" w:afterAutospacing="0" w:line="276" w:lineRule="auto"/>
        <w:jc w:val="both"/>
        <w:rPr>
          <w:color w:val="auto"/>
        </w:rPr>
      </w:pPr>
      <w:r>
        <w:rPr>
          <w:color w:val="auto"/>
        </w:rPr>
        <w:t>A true classification tree data set would have a lot more features than what is outlined above, but relationships should be straightforward to determine. When working with decision tree learning, several determinations need to be made, including what features to choose, what conditions to use for splitting, and understanding when the decision tree has reached a clear ending.</w:t>
      </w:r>
    </w:p>
    <w:p>
      <w:pPr>
        <w:pStyle w:val="2"/>
        <w:spacing w:before="0" w:after="225" w:line="276" w:lineRule="auto"/>
        <w:jc w:val="both"/>
        <w:textAlignment w:val="baseline"/>
        <w:rPr>
          <w:b w:val="0"/>
          <w:bCs w:val="0"/>
          <w:sz w:val="24"/>
          <w:szCs w:val="24"/>
        </w:rPr>
      </w:pPr>
      <w:r>
        <w:rPr>
          <w:b w:val="0"/>
          <w:bCs w:val="0"/>
          <w:sz w:val="24"/>
          <w:szCs w:val="24"/>
        </w:rPr>
        <w:t>Introduction to Deep Learning</w:t>
      </w:r>
    </w:p>
    <w:p>
      <w:pPr>
        <w:pStyle w:val="15"/>
        <w:spacing w:before="0" w:beforeAutospacing="0" w:after="0" w:afterAutospacing="0" w:line="276" w:lineRule="auto"/>
        <w:jc w:val="both"/>
        <w:textAlignment w:val="baseline"/>
        <w:rPr>
          <w:color w:val="auto"/>
        </w:rPr>
      </w:pPr>
      <w:r>
        <w:rPr>
          <w:color w:val="auto"/>
        </w:rPr>
        <w:t>What is deep learning</w:t>
      </w:r>
    </w:p>
    <w:p>
      <w:pPr>
        <w:pStyle w:val="15"/>
        <w:spacing w:before="0" w:beforeAutospacing="0" w:after="0" w:afterAutospacing="0" w:line="276" w:lineRule="auto"/>
        <w:jc w:val="both"/>
        <w:textAlignment w:val="baseline"/>
        <w:rPr>
          <w:color w:val="auto"/>
        </w:rPr>
      </w:pPr>
      <w:r>
        <w:rPr>
          <w:color w:val="auto"/>
        </w:rPr>
        <w:t>Deep learning is a branch of </w:t>
      </w:r>
      <w:r>
        <w:fldChar w:fldCharType="begin"/>
      </w:r>
      <w:r>
        <w:instrText xml:space="preserve"> HYPERLINK "https://www.geeksforgeeks.org/introduction-machine-learning/" </w:instrText>
      </w:r>
      <w:r>
        <w:fldChar w:fldCharType="separate"/>
      </w:r>
      <w:r>
        <w:rPr>
          <w:rStyle w:val="14"/>
          <w:color w:val="auto"/>
        </w:rPr>
        <w:t>machine learning</w:t>
      </w:r>
      <w:r>
        <w:rPr>
          <w:rStyle w:val="14"/>
          <w:color w:val="auto"/>
        </w:rPr>
        <w:fldChar w:fldCharType="end"/>
      </w:r>
      <w:r>
        <w:rPr>
          <w:color w:val="auto"/>
        </w:rPr>
        <w:t> which is completely based on </w:t>
      </w:r>
      <w:r>
        <w:fldChar w:fldCharType="begin"/>
      </w:r>
      <w:r>
        <w:instrText xml:space="preserve"> HYPERLINK "https://www.geeksforgeeks.org/tag/neural-network/" \t "_blank" </w:instrText>
      </w:r>
      <w:r>
        <w:fldChar w:fldCharType="separate"/>
      </w:r>
      <w:r>
        <w:rPr>
          <w:rStyle w:val="14"/>
          <w:color w:val="auto"/>
        </w:rPr>
        <w:t>artificial neural networks</w:t>
      </w:r>
      <w:r>
        <w:rPr>
          <w:rStyle w:val="14"/>
          <w:color w:val="auto"/>
        </w:rPr>
        <w:fldChar w:fldCharType="end"/>
      </w:r>
      <w:r>
        <w:rPr>
          <w:color w:val="auto"/>
        </w:rPr>
        <w:t>, as neural network is going to mimic the human brain so deep learning is also a kind of mimic of human brain. In deep learning, we don’t need to explicitly program everything. The concept of deep learning is not new. It has been around for a couple of years now. It’s on hype nowadays because earlier we did not have that much processing power and a lot of data. As in the last 20 years, the processing power increases exponentially, deep learning and machine learning came in the picture.</w:t>
      </w:r>
      <w:r>
        <w:rPr>
          <w:color w:val="auto"/>
        </w:rPr>
        <w:br w:type="textWrapping"/>
      </w:r>
      <w:r>
        <w:rPr>
          <w:color w:val="auto"/>
        </w:rPr>
        <w:t>A formal definition of deep learning is- neurons</w:t>
      </w:r>
    </w:p>
    <w:p>
      <w:pPr>
        <w:pStyle w:val="15"/>
        <w:shd w:val="clear" w:color="auto" w:fill="FAFAFA"/>
        <w:spacing w:before="0" w:beforeAutospacing="0" w:after="0" w:afterAutospacing="0" w:line="276" w:lineRule="auto"/>
        <w:jc w:val="both"/>
        <w:textAlignment w:val="baseline"/>
        <w:rPr>
          <w:iCs/>
          <w:color w:val="auto"/>
        </w:rPr>
      </w:pPr>
      <w:r>
        <w:rPr>
          <w:iCs/>
          <w:color w:val="auto"/>
        </w:rPr>
        <w:t>Deep learning is a particular kind of machine learning that achieves great power and flexibility by learning to represent the world as a nested hierarchy of concepts, with each concept defined in relation to simpler concepts, and more abstract representations computed in terms of less abstract ones.</w:t>
      </w:r>
    </w:p>
    <w:p>
      <w:pPr>
        <w:pStyle w:val="15"/>
        <w:spacing w:before="0" w:beforeAutospacing="0" w:after="150" w:afterAutospacing="0" w:line="276" w:lineRule="auto"/>
        <w:jc w:val="both"/>
        <w:textAlignment w:val="baseline"/>
        <w:rPr>
          <w:color w:val="auto"/>
        </w:rPr>
      </w:pPr>
      <w:r>
        <w:rPr>
          <w:color w:val="auto"/>
        </w:rPr>
        <w:t>In human brain approximately 100 billion neurons all together this is a picture of an individual neuron and each neuron is connected through thousand of their neighbours.</w:t>
      </w:r>
      <w:r>
        <w:rPr>
          <w:color w:val="auto"/>
        </w:rPr>
        <w:br w:type="textWrapping"/>
      </w:r>
      <w:r>
        <w:rPr>
          <w:color w:val="auto"/>
        </w:rPr>
        <w:t>The question here is how do we recreate these neurons in a computer. So, we create an artificial structure called an artificial neural net where we have nodes or neurons. We have some neurons for input value and some for output value and in between, there may be lots of neurons interconnected in the hidden layer.</w:t>
      </w:r>
    </w:p>
    <w:p>
      <w:pPr>
        <w:jc w:val="both"/>
        <w:textAlignment w:val="baseline"/>
        <w:rPr>
          <w:ins w:id="0" w:author="Unknown" w:date=""/>
          <w:rFonts w:ascii="Times New Roman" w:hAnsi="Times New Roman" w:cs="Times New Roman"/>
          <w:sz w:val="24"/>
          <w:szCs w:val="24"/>
        </w:rPr>
      </w:pPr>
      <w:r>
        <w:rPr>
          <w:rFonts w:ascii="Times New Roman" w:hAnsi="Times New Roman" w:cs="Times New Roman"/>
          <w:sz w:val="24"/>
          <w:szCs w:val="24"/>
        </w:rPr>
        <w:br w:type="textWrapping"/>
      </w:r>
    </w:p>
    <w:p>
      <w:pPr>
        <w:jc w:val="both"/>
        <w:rPr>
          <w:rFonts w:ascii="Times New Roman" w:hAnsi="Times New Roman" w:cs="Times New Roman"/>
          <w:sz w:val="24"/>
          <w:szCs w:val="24"/>
        </w:rPr>
      </w:pPr>
      <w:r>
        <w:rPr>
          <w:rFonts w:ascii="Times New Roman" w:hAnsi="Times New Roman" w:cs="Times New Roman"/>
          <w:sz w:val="24"/>
          <w:szCs w:val="24"/>
          <w:lang w:bidi="te-IN"/>
        </w:rPr>
        <w:drawing>
          <wp:inline distT="0" distB="0" distL="0" distR="0">
            <wp:extent cx="3342005" cy="2380615"/>
            <wp:effectExtent l="0" t="0" r="0" b="0"/>
            <wp:docPr id="13" name="Picture 13" descr="Screenshot-from-2018-05-31-14-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from-2018-05-31-14-19-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342005" cy="2380615"/>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
      <w:pP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8</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CODING</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8.1 Source code</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9</w:t>
      </w: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SYSTEM TESTING</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9.1 Testing Methodologies</w:t>
      </w:r>
    </w:p>
    <w:p>
      <w:pPr>
        <w:spacing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pStyle w:val="4"/>
        <w:spacing w:line="360" w:lineRule="auto"/>
        <w:jc w:val="both"/>
        <w:rPr>
          <w:rFonts w:ascii="Times New Roman" w:hAnsi="Times New Roman" w:cs="Times New Roman"/>
          <w:b/>
          <w:i/>
          <w:color w:val="000000" w:themeColor="text1"/>
          <w:sz w:val="28"/>
          <w:szCs w:val="28"/>
          <w:u w:val="single"/>
          <w14:textFill>
            <w14:solidFill>
              <w14:schemeClr w14:val="tx1"/>
            </w14:solidFill>
          </w14:textFill>
        </w:rPr>
      </w:pPr>
      <w:r>
        <w:rPr>
          <w:rFonts w:ascii="Times New Roman" w:hAnsi="Times New Roman" w:cs="Times New Roman"/>
          <w:color w:val="000000" w:themeColor="text1"/>
          <w:sz w:val="28"/>
          <w:szCs w:val="28"/>
          <w:u w:val="single"/>
          <w14:textFill>
            <w14:solidFill>
              <w14:schemeClr w14:val="tx1"/>
            </w14:solidFill>
          </w14:textFill>
        </w:rPr>
        <w:t>TYPES OF TESTS</w:t>
      </w:r>
    </w:p>
    <w:p>
      <w:pPr>
        <w:pStyle w:val="5"/>
        <w:spacing w:before="0" w:line="360" w:lineRule="auto"/>
        <w:jc w:val="both"/>
        <w:rPr>
          <w:rFonts w:ascii="Times New Roman" w:hAnsi="Times New Roman" w:cs="Times New Roman"/>
          <w:b/>
          <w:i w:val="0"/>
          <w:color w:val="000000" w:themeColor="text1"/>
          <w:sz w:val="28"/>
          <w:szCs w:val="28"/>
          <w:u w:val="single"/>
          <w14:textFill>
            <w14:solidFill>
              <w14:schemeClr w14:val="tx1"/>
            </w14:solidFill>
          </w14:textFill>
        </w:rPr>
      </w:pPr>
      <w:r>
        <w:rPr>
          <w:rFonts w:ascii="Times New Roman" w:hAnsi="Times New Roman" w:cs="Times New Roman"/>
          <w:b/>
          <w:i w:val="0"/>
          <w:color w:val="000000" w:themeColor="text1"/>
          <w:sz w:val="28"/>
          <w:szCs w:val="28"/>
          <w:u w:val="single"/>
          <w14:textFill>
            <w14:solidFill>
              <w14:schemeClr w14:val="tx1"/>
            </w14:solidFill>
          </w14:textFill>
        </w:rPr>
        <w:t>Unit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6"/>
        <w:spacing w:before="0" w:line="360" w:lineRule="auto"/>
        <w:jc w:val="both"/>
        <w:rPr>
          <w:rFonts w:ascii="Times New Roman" w:hAnsi="Times New Roman" w:cs="Times New Roman"/>
          <w:b/>
          <w:i/>
          <w:color w:val="000000" w:themeColor="text1"/>
          <w:sz w:val="28"/>
          <w:szCs w:val="28"/>
          <w:u w:val="single"/>
          <w14:textFill>
            <w14:solidFill>
              <w14:schemeClr w14:val="tx1"/>
            </w14:solidFill>
          </w14:textFill>
        </w:rPr>
      </w:pPr>
      <w:r>
        <w:rPr>
          <w:rFonts w:ascii="Times New Roman" w:hAnsi="Times New Roman" w:cs="Times New Roman"/>
          <w:b/>
          <w:color w:val="000000" w:themeColor="text1"/>
          <w:sz w:val="28"/>
          <w:szCs w:val="28"/>
          <w:u w:val="single"/>
          <w14:textFill>
            <w14:solidFill>
              <w14:schemeClr w14:val="tx1"/>
            </w14:solidFill>
          </w14:textFill>
        </w:rPr>
        <w:t>Integration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pPr>
        <w:pStyle w:val="5"/>
        <w:spacing w:before="0" w:line="360" w:lineRule="auto"/>
        <w:jc w:val="both"/>
        <w:rPr>
          <w:rFonts w:ascii="Times New Roman" w:hAnsi="Times New Roman" w:cs="Times New Roman"/>
          <w:b/>
          <w:i w:val="0"/>
          <w:color w:val="000000" w:themeColor="text1"/>
          <w:sz w:val="24"/>
          <w:szCs w:val="24"/>
          <w:u w:val="single"/>
          <w14:textFill>
            <w14:solidFill>
              <w14:schemeClr w14:val="tx1"/>
            </w14:solidFill>
          </w14:textFill>
        </w:rPr>
      </w:pPr>
      <w:r>
        <w:rPr>
          <w:rFonts w:ascii="Times New Roman" w:hAnsi="Times New Roman" w:cs="Times New Roman"/>
          <w:b/>
          <w:i w:val="0"/>
          <w:color w:val="000000" w:themeColor="text1"/>
          <w:sz w:val="24"/>
          <w:szCs w:val="24"/>
          <w:u w:val="single"/>
          <w14:textFill>
            <w14:solidFill>
              <w14:schemeClr w14:val="tx1"/>
            </w14:solidFill>
          </w14:textFill>
        </w:rPr>
        <w:t>Functional test</w:t>
      </w:r>
    </w:p>
    <w:p>
      <w:pPr>
        <w:pStyle w:val="5"/>
        <w:spacing w:before="0" w:line="360" w:lineRule="auto"/>
        <w:jc w:val="both"/>
        <w:rPr>
          <w:rFonts w:ascii="Times New Roman" w:hAnsi="Times New Roman" w:cs="Times New Roman" w:eastAsiaTheme="minorHAnsi"/>
          <w:i w:val="0"/>
          <w:iCs w:val="0"/>
          <w:color w:val="auto"/>
          <w:sz w:val="24"/>
          <w:szCs w:val="24"/>
        </w:rPr>
      </w:pPr>
      <w:r>
        <w:rPr>
          <w:rFonts w:ascii="Times New Roman" w:hAnsi="Times New Roman" w:cs="Times New Roman" w:eastAsiaTheme="minorHAnsi"/>
          <w:i w:val="0"/>
          <w:iCs w:val="0"/>
          <w:color w:val="auto"/>
          <w:sz w:val="24"/>
          <w:szCs w:val="24"/>
        </w:rPr>
        <w:t xml:space="preserve">                   Functional tests provide systematic demonstrations that functions tested are available as specified by the business and technical requirements, system documentation, and user manuals.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Functional testing is centered on the following items: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Valid Input               :  identified classes of valid input must be accepted.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Invalid Input             : identified classes of invalid input must be rejected.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Functions                  : identified functions must be exercised.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Output           </w:t>
      </w:r>
      <w:r>
        <w:rPr>
          <w:rFonts w:ascii="Times New Roman" w:hAnsi="Times New Roman" w:cs="Times New Roman"/>
          <w:sz w:val="24"/>
          <w:szCs w:val="24"/>
        </w:rPr>
        <w:tab/>
      </w:r>
      <w:r>
        <w:rPr>
          <w:rFonts w:ascii="Times New Roman" w:hAnsi="Times New Roman" w:cs="Times New Roman"/>
          <w:sz w:val="24"/>
          <w:szCs w:val="24"/>
        </w:rPr>
        <w:t xml:space="preserve">           : identified classes of application outputs must be    exercised.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Systems/Procedures   : interfacing systems or procedures must be invoked.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pPr>
        <w:pStyle w:val="5"/>
        <w:spacing w:before="0" w:line="360" w:lineRule="auto"/>
        <w:jc w:val="both"/>
        <w:rPr>
          <w:rFonts w:ascii="Times New Roman" w:hAnsi="Times New Roman" w:cs="Times New Roman"/>
          <w:b/>
          <w:i w:val="0"/>
          <w:color w:val="000000" w:themeColor="text1"/>
          <w:sz w:val="24"/>
          <w:szCs w:val="24"/>
          <w:u w:val="single"/>
          <w14:textFill>
            <w14:solidFill>
              <w14:schemeClr w14:val="tx1"/>
            </w14:solidFill>
          </w14:textFill>
        </w:rPr>
      </w:pPr>
      <w:r>
        <w:rPr>
          <w:rFonts w:ascii="Times New Roman" w:hAnsi="Times New Roman" w:cs="Times New Roman"/>
          <w:b/>
          <w:i w:val="0"/>
          <w:color w:val="000000" w:themeColor="text1"/>
          <w:sz w:val="24"/>
          <w:szCs w:val="24"/>
          <w:u w:val="single"/>
          <w14:textFill>
            <w14:solidFill>
              <w14:schemeClr w14:val="tx1"/>
            </w14:solidFill>
          </w14:textFill>
        </w:rPr>
        <w:t>System Test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pPr>
        <w:pStyle w:val="5"/>
        <w:spacing w:before="0" w:line="360" w:lineRule="auto"/>
        <w:jc w:val="both"/>
        <w:rPr>
          <w:rFonts w:ascii="Times New Roman" w:hAnsi="Times New Roman" w:cs="Times New Roman"/>
          <w:b/>
          <w:i w:val="0"/>
          <w:color w:val="000000" w:themeColor="text1"/>
          <w:sz w:val="24"/>
          <w:szCs w:val="24"/>
          <w:u w:val="single"/>
          <w14:textFill>
            <w14:solidFill>
              <w14:schemeClr w14:val="tx1"/>
            </w14:solidFill>
          </w14:textFill>
        </w:rPr>
      </w:pPr>
      <w:r>
        <w:rPr>
          <w:rFonts w:ascii="Times New Roman" w:hAnsi="Times New Roman" w:cs="Times New Roman"/>
          <w:b/>
          <w:i w:val="0"/>
          <w:color w:val="000000" w:themeColor="text1"/>
          <w:sz w:val="24"/>
          <w:szCs w:val="24"/>
          <w:u w:val="single"/>
          <w14:textFill>
            <w14:solidFill>
              <w14:schemeClr w14:val="tx1"/>
            </w14:solidFill>
          </w14:textFill>
        </w:rPr>
        <w:t>White Box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pPr>
        <w:pStyle w:val="5"/>
        <w:spacing w:before="0" w:line="360" w:lineRule="auto"/>
        <w:jc w:val="both"/>
        <w:rPr>
          <w:rFonts w:ascii="Times New Roman" w:hAnsi="Times New Roman" w:cs="Times New Roman"/>
          <w:b/>
          <w:i w:val="0"/>
          <w:color w:val="000000" w:themeColor="text1"/>
          <w:sz w:val="24"/>
          <w:szCs w:val="24"/>
          <w:u w:val="single"/>
          <w14:textFill>
            <w14:solidFill>
              <w14:schemeClr w14:val="tx1"/>
            </w14:solidFill>
          </w14:textFill>
        </w:rPr>
      </w:pPr>
      <w:r>
        <w:rPr>
          <w:rFonts w:ascii="Times New Roman" w:hAnsi="Times New Roman" w:cs="Times New Roman"/>
          <w:b/>
          <w:i w:val="0"/>
          <w:color w:val="000000" w:themeColor="text1"/>
          <w:sz w:val="24"/>
          <w:szCs w:val="24"/>
          <w:u w:val="single"/>
          <w14:textFill>
            <w14:solidFill>
              <w14:schemeClr w14:val="tx1"/>
            </w14:solidFill>
          </w14:textFill>
        </w:rPr>
        <w:t>Black Box Testing</w:t>
      </w:r>
    </w:p>
    <w:p>
      <w:pPr>
        <w:pStyle w:val="5"/>
        <w:spacing w:before="0" w:line="360" w:lineRule="auto"/>
        <w:jc w:val="both"/>
        <w:rPr>
          <w:rFonts w:ascii="Times New Roman" w:hAnsi="Times New Roman" w:cs="Times New Roman" w:eastAsiaTheme="minorHAnsi"/>
          <w:i w:val="0"/>
          <w:iCs w:val="0"/>
          <w:color w:val="auto"/>
          <w:sz w:val="24"/>
          <w:szCs w:val="24"/>
        </w:rPr>
      </w:pPr>
      <w:r>
        <w:rPr>
          <w:rFonts w:ascii="Times New Roman" w:hAnsi="Times New Roman" w:cs="Times New Roman" w:eastAsiaTheme="minorHAnsi"/>
          <w:i w:val="0"/>
          <w:iCs w:val="0"/>
          <w:color w:val="auto"/>
          <w:sz w:val="24"/>
          <w:szCs w:val="24"/>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pPr>
        <w:spacing w:line="360" w:lineRule="auto"/>
        <w:jc w:val="both"/>
        <w:rPr>
          <w:rFonts w:ascii="Times New Roman" w:hAnsi="Times New Roman" w:cs="Times New Roman"/>
          <w:b/>
          <w:bCs/>
          <w:color w:val="000000" w:themeColor="text1"/>
          <w:sz w:val="24"/>
          <w:szCs w:val="24"/>
          <w:u w:val="single"/>
          <w14:textFill>
            <w14:solidFill>
              <w14:schemeClr w14:val="tx1"/>
            </w14:solidFill>
          </w14:textFill>
        </w:rPr>
      </w:pPr>
      <w:r>
        <w:rPr>
          <w:rFonts w:ascii="Times New Roman" w:hAnsi="Times New Roman" w:cs="Times New Roman"/>
          <w:b/>
          <w:bCs/>
          <w:color w:val="000000" w:themeColor="text1"/>
          <w:sz w:val="24"/>
          <w:szCs w:val="24"/>
          <w:u w:val="single"/>
          <w14:textFill>
            <w14:solidFill>
              <w14:schemeClr w14:val="tx1"/>
            </w14:solidFill>
          </w14:textFill>
        </w:rPr>
        <w:t>Unit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pPr>
        <w:spacing w:line="360" w:lineRule="auto"/>
        <w:jc w:val="both"/>
        <w:rPr>
          <w:rFonts w:ascii="Times New Roman" w:hAnsi="Times New Roman" w:cs="Times New Roman"/>
          <w:color w:val="000000" w:themeColor="text1"/>
          <w:sz w:val="24"/>
          <w:szCs w:val="24"/>
          <w:u w:val="single"/>
          <w14:textFill>
            <w14:solidFill>
              <w14:schemeClr w14:val="tx1"/>
            </w14:solidFill>
          </w14:textFill>
        </w:rPr>
      </w:pPr>
      <w:r>
        <w:rPr>
          <w:rFonts w:ascii="Times New Roman" w:hAnsi="Times New Roman" w:cs="Times New Roman"/>
          <w:b/>
          <w:color w:val="000000" w:themeColor="text1"/>
          <w:sz w:val="24"/>
          <w:szCs w:val="24"/>
          <w:u w:val="single"/>
          <w14:textFill>
            <w14:solidFill>
              <w14:schemeClr w14:val="tx1"/>
            </w14:solidFill>
          </w14:textFill>
        </w:rPr>
        <w:t>Test strategy and approach</w:t>
      </w:r>
    </w:p>
    <w:p>
      <w:pPr>
        <w:pStyle w:val="10"/>
      </w:pPr>
      <w:r>
        <w:tab/>
      </w:r>
      <w:r>
        <w:t xml:space="preserve">               Field testing will be performed manually and functional tests will be written in detail.</w:t>
      </w:r>
    </w:p>
    <w:p>
      <w:pPr>
        <w:pStyle w:val="10"/>
        <w:rPr>
          <w:b/>
          <w:bCs/>
          <w:color w:val="000000" w:themeColor="text1"/>
          <w14:textFill>
            <w14:solidFill>
              <w14:schemeClr w14:val="tx1"/>
            </w14:solidFill>
          </w14:textFill>
        </w:rPr>
      </w:pPr>
      <w:r>
        <w:rPr>
          <w:b/>
          <w:bCs/>
          <w:color w:val="000000" w:themeColor="text1"/>
          <w14:textFill>
            <w14:solidFill>
              <w14:schemeClr w14:val="tx1"/>
            </w14:solidFill>
          </w14:textFill>
        </w:rPr>
        <w:t>Test objectives</w:t>
      </w:r>
    </w:p>
    <w:p>
      <w:pPr>
        <w:pStyle w:val="10"/>
        <w:widowControl/>
        <w:numPr>
          <w:ilvl w:val="0"/>
          <w:numId w:val="22"/>
        </w:numPr>
        <w:autoSpaceDE/>
        <w:autoSpaceDN/>
        <w:spacing w:line="360" w:lineRule="auto"/>
        <w:jc w:val="both"/>
        <w:rPr>
          <w:b/>
          <w:bCs/>
        </w:rPr>
      </w:pPr>
      <w:r>
        <w:t>All field entries must work properly.</w:t>
      </w:r>
    </w:p>
    <w:p>
      <w:pPr>
        <w:pStyle w:val="10"/>
        <w:widowControl/>
        <w:numPr>
          <w:ilvl w:val="0"/>
          <w:numId w:val="22"/>
        </w:numPr>
        <w:autoSpaceDE/>
        <w:autoSpaceDN/>
        <w:spacing w:line="360" w:lineRule="auto"/>
        <w:jc w:val="both"/>
        <w:rPr>
          <w:b/>
          <w:bCs/>
        </w:rPr>
      </w:pPr>
      <w:r>
        <w:t>Pages must be activated from the identified link.</w:t>
      </w:r>
    </w:p>
    <w:p>
      <w:pPr>
        <w:pStyle w:val="10"/>
        <w:widowControl/>
        <w:numPr>
          <w:ilvl w:val="0"/>
          <w:numId w:val="22"/>
        </w:numPr>
        <w:autoSpaceDE/>
        <w:autoSpaceDN/>
        <w:spacing w:line="360" w:lineRule="auto"/>
        <w:jc w:val="both"/>
        <w:rPr>
          <w:b/>
          <w:bCs/>
        </w:rPr>
      </w:pPr>
      <w:r>
        <w:t>The entry screen, messages and responses must not be delayed.</w:t>
      </w:r>
    </w:p>
    <w:p>
      <w:pPr>
        <w:pStyle w:val="10"/>
      </w:pPr>
    </w:p>
    <w:p>
      <w:pPr>
        <w:pStyle w:val="10"/>
        <w:rPr>
          <w:b/>
          <w:bCs/>
          <w:color w:val="000000" w:themeColor="text1"/>
          <w14:textFill>
            <w14:solidFill>
              <w14:schemeClr w14:val="tx1"/>
            </w14:solidFill>
          </w14:textFill>
        </w:rPr>
      </w:pPr>
      <w:r>
        <w:rPr>
          <w:b/>
          <w:bCs/>
          <w:color w:val="000000" w:themeColor="text1"/>
          <w14:textFill>
            <w14:solidFill>
              <w14:schemeClr w14:val="tx1"/>
            </w14:solidFill>
          </w14:textFill>
        </w:rPr>
        <w:t>Features to be tested</w:t>
      </w:r>
    </w:p>
    <w:p>
      <w:pPr>
        <w:pStyle w:val="10"/>
        <w:widowControl/>
        <w:numPr>
          <w:ilvl w:val="0"/>
          <w:numId w:val="23"/>
        </w:numPr>
        <w:autoSpaceDE/>
        <w:autoSpaceDN/>
        <w:spacing w:line="360" w:lineRule="auto"/>
        <w:jc w:val="both"/>
        <w:rPr>
          <w:b/>
          <w:bCs/>
        </w:rPr>
      </w:pPr>
      <w:r>
        <w:t>Verify that the entries are of the correct format</w:t>
      </w:r>
    </w:p>
    <w:p>
      <w:pPr>
        <w:pStyle w:val="10"/>
        <w:widowControl/>
        <w:numPr>
          <w:ilvl w:val="0"/>
          <w:numId w:val="23"/>
        </w:numPr>
        <w:autoSpaceDE/>
        <w:autoSpaceDN/>
        <w:spacing w:line="360" w:lineRule="auto"/>
        <w:jc w:val="both"/>
        <w:rPr>
          <w:b/>
          <w:bCs/>
        </w:rPr>
      </w:pPr>
      <w:r>
        <w:t>No duplicate entries should be allowed</w:t>
      </w:r>
    </w:p>
    <w:p>
      <w:pPr>
        <w:pStyle w:val="10"/>
        <w:widowControl/>
        <w:numPr>
          <w:ilvl w:val="0"/>
          <w:numId w:val="23"/>
        </w:numPr>
        <w:autoSpaceDE/>
        <w:autoSpaceDN/>
        <w:spacing w:line="360" w:lineRule="auto"/>
        <w:jc w:val="both"/>
        <w:rPr>
          <w:b/>
          <w:bCs/>
        </w:rPr>
      </w:pPr>
      <w:r>
        <w:t>All links should take the user to the correct page.</w:t>
      </w:r>
    </w:p>
    <w:p>
      <w:pPr>
        <w:pStyle w:val="2"/>
        <w:spacing w:before="0" w:line="360" w:lineRule="auto"/>
        <w:jc w:val="both"/>
        <w:rPr>
          <w:color w:val="000000" w:themeColor="text1"/>
          <w:sz w:val="24"/>
          <w:szCs w:val="24"/>
          <w:u w:val="single"/>
          <w14:textFill>
            <w14:solidFill>
              <w14:schemeClr w14:val="tx1"/>
            </w14:solidFill>
          </w14:textFill>
        </w:rPr>
      </w:pPr>
      <w:r>
        <w:rPr>
          <w:color w:val="000000" w:themeColor="text1"/>
          <w:sz w:val="24"/>
          <w:szCs w:val="24"/>
          <w:u w:val="single"/>
          <w14:textFill>
            <w14:solidFill>
              <w14:schemeClr w14:val="tx1"/>
            </w14:solidFill>
          </w14:textFill>
        </w:rPr>
        <w:t>Integration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14:textFill>
            <w14:solidFill>
              <w14:schemeClr w14:val="tx1"/>
            </w14:solidFill>
          </w14:textFill>
        </w:rPr>
        <w:t>Test Results:</w:t>
      </w:r>
      <w:r>
        <w:rPr>
          <w:rFonts w:ascii="Times New Roman" w:hAnsi="Times New Roman" w:cs="Times New Roman"/>
          <w:sz w:val="24"/>
          <w:szCs w:val="24"/>
        </w:rPr>
        <w:t>All the test cases mentioned above passed successfully. No defects encountered.</w:t>
      </w:r>
    </w:p>
    <w:p>
      <w:pPr>
        <w:pStyle w:val="6"/>
        <w:spacing w:before="0" w:line="360" w:lineRule="auto"/>
        <w:jc w:val="both"/>
        <w:rPr>
          <w:rFonts w:ascii="Times New Roman" w:hAnsi="Times New Roman" w:cs="Times New Roman"/>
          <w:b/>
          <w:i/>
          <w:color w:val="000000" w:themeColor="text1"/>
          <w:sz w:val="24"/>
          <w:szCs w:val="24"/>
          <w:u w:val="single"/>
          <w14:textFill>
            <w14:solidFill>
              <w14:schemeClr w14:val="tx1"/>
            </w14:solidFill>
          </w14:textFill>
        </w:rPr>
      </w:pPr>
      <w:r>
        <w:rPr>
          <w:rFonts w:ascii="Times New Roman" w:hAnsi="Times New Roman" w:cs="Times New Roman"/>
          <w:b/>
          <w:color w:val="000000" w:themeColor="text1"/>
          <w:sz w:val="24"/>
          <w:szCs w:val="24"/>
          <w:u w:val="single"/>
          <w14:textFill>
            <w14:solidFill>
              <w14:schemeClr w14:val="tx1"/>
            </w14:solidFill>
          </w14:textFill>
        </w:rPr>
        <w:t>Acceptance Testing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pPr>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24"/>
          <w:szCs w:val="24"/>
          <w14:textFill>
            <w14:solidFill>
              <w14:schemeClr w14:val="tx1"/>
            </w14:solidFill>
          </w14:textFill>
        </w:rPr>
        <w:t>Test Results:</w:t>
      </w:r>
      <w:r>
        <w:rPr>
          <w:rFonts w:ascii="Times New Roman" w:hAnsi="Times New Roman" w:cs="Times New Roman"/>
          <w:sz w:val="24"/>
          <w:szCs w:val="24"/>
        </w:rPr>
        <w:t>All the test cases mentioned above passed successfully. No defects encountered.</w:t>
      </w:r>
    </w:p>
    <w:p>
      <w:pPr>
        <w:spacing w:line="360" w:lineRule="auto"/>
        <w:jc w:val="both"/>
        <w:rPr>
          <w:rFonts w:ascii="Times New Roman" w:hAnsi="Times New Roman" w:cs="Times New Roman"/>
          <w:sz w:val="24"/>
          <w:szCs w:val="24"/>
        </w:rPr>
      </w:pP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9.2 Test cases</w:t>
      </w:r>
    </w:p>
    <w:p>
      <w:pPr>
        <w:spacing w:line="360" w:lineRule="auto"/>
        <w:jc w:val="both"/>
        <w:rPr>
          <w:rFonts w:ascii="Times New Roman" w:hAnsi="Times New Roman" w:cs="Times New Roman"/>
          <w:sz w:val="24"/>
          <w:szCs w:val="24"/>
        </w:rPr>
      </w:pPr>
    </w:p>
    <w:tbl>
      <w:tblPr>
        <w:tblStyle w:val="8"/>
        <w:tblW w:w="0" w:type="auto"/>
        <w:tblInd w:w="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45"/>
        <w:gridCol w:w="64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8481" w:type="dxa"/>
            <w:gridSpan w:val="2"/>
          </w:tcPr>
          <w:p>
            <w:pPr>
              <w:pStyle w:val="30"/>
              <w:spacing w:before="85"/>
              <w:ind w:left="107"/>
              <w:rPr>
                <w:b/>
                <w:sz w:val="24"/>
              </w:rPr>
            </w:pPr>
            <w:r>
              <w:rPr>
                <w:b/>
                <w:sz w:val="24"/>
              </w:rPr>
              <w:t>Test Case 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2045" w:type="dxa"/>
          </w:tcPr>
          <w:p>
            <w:pPr>
              <w:pStyle w:val="30"/>
              <w:spacing w:before="85"/>
              <w:ind w:left="107"/>
              <w:rPr>
                <w:sz w:val="24"/>
              </w:rPr>
            </w:pPr>
            <w:r>
              <w:rPr>
                <w:sz w:val="24"/>
              </w:rPr>
              <w:t>Test Case Name</w:t>
            </w:r>
          </w:p>
        </w:tc>
        <w:tc>
          <w:tcPr>
            <w:tcW w:w="6436" w:type="dxa"/>
          </w:tcPr>
          <w:p>
            <w:pPr>
              <w:pStyle w:val="30"/>
              <w:spacing w:before="85"/>
              <w:ind w:left="107"/>
              <w:rPr>
                <w:sz w:val="24"/>
              </w:rPr>
            </w:pPr>
            <w:r>
              <w:rPr>
                <w:sz w:val="24"/>
              </w:rPr>
              <w:t>Empty login fields testing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2045" w:type="dxa"/>
          </w:tcPr>
          <w:p>
            <w:pPr>
              <w:pStyle w:val="30"/>
              <w:spacing w:before="138"/>
              <w:ind w:left="107"/>
              <w:rPr>
                <w:sz w:val="24"/>
              </w:rPr>
            </w:pPr>
            <w:r>
              <w:rPr>
                <w:sz w:val="24"/>
              </w:rPr>
              <w:t>Description</w:t>
            </w:r>
          </w:p>
        </w:tc>
        <w:tc>
          <w:tcPr>
            <w:tcW w:w="6436" w:type="dxa"/>
          </w:tcPr>
          <w:p>
            <w:pPr>
              <w:pStyle w:val="30"/>
              <w:spacing w:before="2" w:line="276" w:lineRule="exact"/>
              <w:ind w:left="107" w:right="661"/>
              <w:rPr>
                <w:sz w:val="24"/>
              </w:rPr>
            </w:pPr>
            <w:r>
              <w:rPr>
                <w:sz w:val="24"/>
              </w:rPr>
              <w:t>In the login screen if the username and password fields are empty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2045" w:type="dxa"/>
          </w:tcPr>
          <w:p>
            <w:pPr>
              <w:pStyle w:val="30"/>
              <w:spacing w:before="135"/>
              <w:ind w:left="107"/>
              <w:rPr>
                <w:sz w:val="24"/>
              </w:rPr>
            </w:pPr>
            <w:r>
              <w:rPr>
                <w:sz w:val="24"/>
              </w:rPr>
              <w:t>Output</w:t>
            </w:r>
          </w:p>
        </w:tc>
        <w:tc>
          <w:tcPr>
            <w:tcW w:w="6436" w:type="dxa"/>
          </w:tcPr>
          <w:p>
            <w:pPr>
              <w:pStyle w:val="30"/>
              <w:spacing w:before="0" w:line="273" w:lineRule="exact"/>
              <w:ind w:left="107"/>
              <w:rPr>
                <w:sz w:val="24"/>
              </w:rPr>
            </w:pPr>
            <w:r>
              <w:rPr>
                <w:sz w:val="24"/>
              </w:rPr>
              <w:t>Login fails showing an alert box asking to enter username and</w:t>
            </w:r>
          </w:p>
          <w:p>
            <w:pPr>
              <w:pStyle w:val="30"/>
              <w:spacing w:before="0" w:line="257" w:lineRule="exact"/>
              <w:ind w:left="107"/>
              <w:rPr>
                <w:sz w:val="24"/>
              </w:rPr>
            </w:pPr>
            <w:r>
              <w:rPr>
                <w:sz w:val="24"/>
              </w:rPr>
              <w:t>password.</w:t>
            </w:r>
          </w:p>
        </w:tc>
      </w:tr>
    </w:tbl>
    <w:p>
      <w:pPr>
        <w:spacing w:line="360" w:lineRule="auto"/>
        <w:jc w:val="both"/>
        <w:rPr>
          <w:rFonts w:ascii="Times New Roman" w:hAnsi="Times New Roman" w:cs="Times New Roman"/>
          <w:sz w:val="24"/>
          <w:szCs w:val="24"/>
        </w:rPr>
      </w:pPr>
    </w:p>
    <w:p>
      <w:pPr>
        <w:spacing w:before="90"/>
        <w:ind w:left="683" w:right="1172"/>
        <w:jc w:val="center"/>
        <w:rPr>
          <w:b/>
          <w:sz w:val="24"/>
        </w:rPr>
      </w:pPr>
      <w:r>
        <w:rPr>
          <w:b/>
          <w:sz w:val="24"/>
        </w:rPr>
        <w:t>Table 9.2:1 Test Case for Empty Login Fields</w:t>
      </w:r>
    </w:p>
    <w:p>
      <w:pPr>
        <w:spacing w:before="90"/>
        <w:ind w:left="683" w:right="1172"/>
        <w:jc w:val="center"/>
        <w:rPr>
          <w:b/>
          <w:sz w:val="24"/>
        </w:rPr>
      </w:pPr>
      <w:r>
        <w:rPr>
          <w:b/>
          <w:sz w:val="24"/>
        </w:rPr>
        <w:t>Figure 9.2-1 Test Case for Empty Login Fields</w:t>
      </w:r>
    </w:p>
    <w:tbl>
      <w:tblPr>
        <w:tblStyle w:val="8"/>
        <w:tblW w:w="0" w:type="auto"/>
        <w:tblInd w:w="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45"/>
        <w:gridCol w:w="6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8390" w:type="dxa"/>
            <w:gridSpan w:val="2"/>
          </w:tcPr>
          <w:p>
            <w:pPr>
              <w:pStyle w:val="30"/>
              <w:spacing w:before="85"/>
              <w:ind w:left="107"/>
              <w:rPr>
                <w:b/>
                <w:sz w:val="24"/>
              </w:rPr>
            </w:pPr>
            <w:r>
              <w:rPr>
                <w:b/>
                <w:sz w:val="24"/>
              </w:rPr>
              <w:t>Test Case 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2045" w:type="dxa"/>
          </w:tcPr>
          <w:p>
            <w:pPr>
              <w:pStyle w:val="30"/>
              <w:spacing w:before="85"/>
              <w:ind w:left="107"/>
              <w:rPr>
                <w:sz w:val="24"/>
              </w:rPr>
            </w:pPr>
            <w:r>
              <w:rPr>
                <w:sz w:val="24"/>
              </w:rPr>
              <w:t>Test Case Name</w:t>
            </w:r>
          </w:p>
        </w:tc>
        <w:tc>
          <w:tcPr>
            <w:tcW w:w="6345" w:type="dxa"/>
          </w:tcPr>
          <w:p>
            <w:pPr>
              <w:pStyle w:val="30"/>
              <w:spacing w:before="85"/>
              <w:ind w:left="107"/>
              <w:rPr>
                <w:sz w:val="24"/>
              </w:rPr>
            </w:pPr>
            <w:r>
              <w:rPr>
                <w:sz w:val="24"/>
              </w:rPr>
              <w:t>Wrong login fields testing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2045" w:type="dxa"/>
          </w:tcPr>
          <w:p>
            <w:pPr>
              <w:pStyle w:val="30"/>
              <w:spacing w:before="138"/>
              <w:ind w:left="107"/>
              <w:rPr>
                <w:sz w:val="24"/>
              </w:rPr>
            </w:pPr>
            <w:r>
              <w:rPr>
                <w:sz w:val="24"/>
              </w:rPr>
              <w:t>Description</w:t>
            </w:r>
          </w:p>
        </w:tc>
        <w:tc>
          <w:tcPr>
            <w:tcW w:w="6345" w:type="dxa"/>
          </w:tcPr>
          <w:p>
            <w:pPr>
              <w:pStyle w:val="30"/>
              <w:spacing w:before="2" w:line="276" w:lineRule="exact"/>
              <w:ind w:left="107" w:right="236"/>
              <w:rPr>
                <w:sz w:val="24"/>
              </w:rPr>
            </w:pPr>
            <w:r>
              <w:rPr>
                <w:sz w:val="24"/>
              </w:rPr>
              <w:t>A unique username and password are set by administrator. On entering wrong username or password gives.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9" w:hRule="atLeast"/>
        </w:trPr>
        <w:tc>
          <w:tcPr>
            <w:tcW w:w="2045" w:type="dxa"/>
          </w:tcPr>
          <w:p>
            <w:pPr>
              <w:pStyle w:val="30"/>
              <w:spacing w:before="135"/>
              <w:ind w:left="107"/>
              <w:rPr>
                <w:sz w:val="24"/>
              </w:rPr>
            </w:pPr>
            <w:r>
              <w:rPr>
                <w:sz w:val="24"/>
              </w:rPr>
              <w:t>Output</w:t>
            </w:r>
          </w:p>
        </w:tc>
        <w:tc>
          <w:tcPr>
            <w:tcW w:w="6345" w:type="dxa"/>
          </w:tcPr>
          <w:p>
            <w:pPr>
              <w:pStyle w:val="30"/>
              <w:spacing w:before="0" w:line="273" w:lineRule="exact"/>
              <w:ind w:left="107"/>
              <w:rPr>
                <w:sz w:val="24"/>
              </w:rPr>
            </w:pPr>
            <w:r>
              <w:rPr>
                <w:sz w:val="24"/>
              </w:rPr>
              <w:t>Login fails showing an alert box username or password</w:t>
            </w:r>
          </w:p>
          <w:p>
            <w:pPr>
              <w:pStyle w:val="30"/>
              <w:spacing w:before="0" w:line="257" w:lineRule="exact"/>
              <w:ind w:left="107"/>
              <w:rPr>
                <w:sz w:val="24"/>
              </w:rPr>
            </w:pPr>
            <w:r>
              <w:rPr>
                <w:sz w:val="24"/>
              </w:rPr>
              <w:t>incorrect.</w:t>
            </w:r>
          </w:p>
        </w:tc>
      </w:tr>
    </w:tbl>
    <w:p>
      <w:pPr>
        <w:spacing w:before="90"/>
        <w:ind w:left="683" w:right="1166"/>
        <w:jc w:val="center"/>
        <w:rPr>
          <w:b/>
          <w:sz w:val="24"/>
        </w:rPr>
      </w:pPr>
      <w:r>
        <w:rPr>
          <w:b/>
          <w:sz w:val="24"/>
        </w:rPr>
        <w:t>Table 9.2:2 Test Case for Wrong Login Fields</w:t>
      </w:r>
    </w:p>
    <w:p>
      <w:pPr>
        <w:spacing w:before="90"/>
        <w:ind w:left="683" w:right="1166"/>
        <w:jc w:val="center"/>
        <w:rPr>
          <w:b/>
          <w:sz w:val="24"/>
        </w:rPr>
      </w:pPr>
      <w:r>
        <w:rPr>
          <w:b/>
          <w:sz w:val="24"/>
        </w:rPr>
        <w:t>Figure 9.2-2 Test Case for Wrong Login Fields</w:t>
      </w:r>
    </w:p>
    <w:tbl>
      <w:tblPr>
        <w:tblStyle w:val="8"/>
        <w:tblW w:w="0" w:type="auto"/>
        <w:tblInd w:w="1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45"/>
        <w:gridCol w:w="6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8390" w:type="dxa"/>
            <w:gridSpan w:val="2"/>
          </w:tcPr>
          <w:p>
            <w:pPr>
              <w:pStyle w:val="30"/>
              <w:spacing w:before="10"/>
              <w:rPr>
                <w:b/>
                <w:sz w:val="23"/>
              </w:rPr>
            </w:pPr>
          </w:p>
          <w:p>
            <w:pPr>
              <w:pStyle w:val="30"/>
              <w:spacing w:before="1" w:line="257" w:lineRule="exact"/>
              <w:ind w:left="107"/>
              <w:rPr>
                <w:b/>
                <w:sz w:val="24"/>
              </w:rPr>
            </w:pPr>
            <w:r>
              <w:rPr>
                <w:b/>
                <w:sz w:val="24"/>
              </w:rPr>
              <w:t>Test Case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5" w:hRule="atLeast"/>
        </w:trPr>
        <w:tc>
          <w:tcPr>
            <w:tcW w:w="2045" w:type="dxa"/>
          </w:tcPr>
          <w:p>
            <w:pPr>
              <w:pStyle w:val="30"/>
              <w:spacing w:before="85"/>
              <w:ind w:left="107"/>
              <w:rPr>
                <w:sz w:val="24"/>
              </w:rPr>
            </w:pPr>
            <w:r>
              <w:rPr>
                <w:sz w:val="24"/>
              </w:rPr>
              <w:t>Test Case Name</w:t>
            </w:r>
          </w:p>
        </w:tc>
        <w:tc>
          <w:tcPr>
            <w:tcW w:w="6345" w:type="dxa"/>
          </w:tcPr>
          <w:p>
            <w:pPr>
              <w:pStyle w:val="30"/>
              <w:spacing w:before="85"/>
              <w:ind w:left="107"/>
              <w:rPr>
                <w:sz w:val="24"/>
              </w:rPr>
            </w:pPr>
            <w:r>
              <w:rPr>
                <w:sz w:val="24"/>
              </w:rPr>
              <w:t>User Signup Fails.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2045" w:type="dxa"/>
          </w:tcPr>
          <w:p>
            <w:pPr>
              <w:pStyle w:val="30"/>
              <w:spacing w:before="85"/>
              <w:ind w:left="107"/>
              <w:rPr>
                <w:sz w:val="24"/>
              </w:rPr>
            </w:pPr>
            <w:r>
              <w:rPr>
                <w:sz w:val="24"/>
              </w:rPr>
              <w:t>Description</w:t>
            </w:r>
          </w:p>
        </w:tc>
        <w:tc>
          <w:tcPr>
            <w:tcW w:w="6345" w:type="dxa"/>
          </w:tcPr>
          <w:p>
            <w:pPr>
              <w:pStyle w:val="30"/>
              <w:spacing w:before="85"/>
              <w:ind w:left="107"/>
              <w:rPr>
                <w:sz w:val="24"/>
              </w:rPr>
            </w:pPr>
            <w:r>
              <w:rPr>
                <w:sz w:val="24"/>
              </w:rPr>
              <w:t>User signup need to provide all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2045" w:type="dxa"/>
          </w:tcPr>
          <w:p>
            <w:pPr>
              <w:pStyle w:val="30"/>
              <w:spacing w:before="138"/>
              <w:ind w:left="107"/>
              <w:rPr>
                <w:sz w:val="24"/>
              </w:rPr>
            </w:pPr>
            <w:r>
              <w:rPr>
                <w:sz w:val="24"/>
              </w:rPr>
              <w:t>Output</w:t>
            </w:r>
          </w:p>
        </w:tc>
        <w:tc>
          <w:tcPr>
            <w:tcW w:w="6345" w:type="dxa"/>
          </w:tcPr>
          <w:p>
            <w:pPr>
              <w:pStyle w:val="30"/>
              <w:spacing w:before="2" w:line="276" w:lineRule="exact"/>
              <w:ind w:left="107" w:right="142"/>
              <w:rPr>
                <w:sz w:val="24"/>
              </w:rPr>
            </w:pPr>
            <w:r>
              <w:rPr>
                <w:sz w:val="24"/>
              </w:rPr>
              <w:t>Signup Fails and an alert message appears asking to enter valid email and name.</w:t>
            </w:r>
          </w:p>
        </w:tc>
      </w:tr>
    </w:tbl>
    <w:p>
      <w:pPr>
        <w:spacing w:before="90"/>
        <w:ind w:left="683" w:right="1165"/>
        <w:jc w:val="center"/>
        <w:rPr>
          <w:b/>
          <w:sz w:val="24"/>
        </w:rPr>
      </w:pPr>
      <w:r>
        <w:rPr>
          <w:b/>
          <w:sz w:val="24"/>
        </w:rPr>
        <w:t>Table 9.2:3 Test Case for Signup fail</w:t>
      </w:r>
    </w:p>
    <w:p>
      <w:pPr>
        <w:spacing w:before="90"/>
        <w:ind w:left="683" w:right="1165"/>
        <w:jc w:val="center"/>
        <w:rPr>
          <w:b/>
          <w:sz w:val="24"/>
        </w:rPr>
      </w:pPr>
      <w:r>
        <w:rPr>
          <w:b/>
          <w:sz w:val="24"/>
        </w:rPr>
        <w:t>Figure 9.2-3 Test Case for Signup fail</w:t>
      </w:r>
    </w:p>
    <w:p>
      <w:pPr>
        <w:spacing w:before="90"/>
        <w:ind w:left="683" w:right="1166"/>
        <w:rPr>
          <w:b/>
          <w:sz w:val="24"/>
        </w:rPr>
      </w:pPr>
    </w:p>
    <w:p>
      <w:pPr>
        <w:spacing w:before="90"/>
        <w:ind w:left="683" w:right="1172"/>
        <w:rPr>
          <w:b/>
          <w:sz w:val="24"/>
        </w:rPr>
      </w:pPr>
    </w:p>
    <w:p>
      <w:pPr>
        <w:spacing w:line="360" w:lineRule="auto"/>
        <w:jc w:val="both"/>
        <w:rPr>
          <w:rFonts w:ascii="Times New Roman" w:hAnsi="Times New Roman" w:cs="Times New Roman"/>
          <w:sz w:val="24"/>
          <w:szCs w:val="24"/>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10</w:t>
      </w: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Output Screens (FORMS &amp; REPORTS)</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Screen</w:t>
      </w:r>
      <w:r>
        <w:rPr>
          <w:rFonts w:ascii="Times New Roman" w:hAnsi="Times New Roman" w:cs="Times New Roman"/>
          <w:color w:val="000000" w:themeColor="text1"/>
          <w14:textFill>
            <w14:solidFill>
              <w14:schemeClr w14:val="tx1"/>
            </w14:solidFill>
          </w14:textFill>
        </w:rPr>
        <w:t xml:space="preserve"> </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To run this project double click on ‘run.bat’ file to get below screen</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r>
        <w:drawing>
          <wp:inline distT="0" distB="0" distL="114300" distR="114300">
            <wp:extent cx="5937250" cy="3340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stretch>
                      <a:fillRect/>
                    </a:stretch>
                  </pic:blipFill>
                  <pic:spPr>
                    <a:xfrm>
                      <a:off x="0" y="0"/>
                      <a:ext cx="5937250" cy="3340100"/>
                    </a:xfrm>
                    <a:prstGeom prst="rect">
                      <a:avLst/>
                    </a:prstGeom>
                    <a:noFill/>
                    <a:ln>
                      <a:noFill/>
                    </a:ln>
                  </pic:spPr>
                </pic:pic>
              </a:graphicData>
            </a:graphic>
          </wp:inline>
        </w:drawing>
      </w:r>
    </w:p>
    <w:p>
      <w:pPr>
        <w:rPr>
          <w:rFonts w:ascii="Times New Roman" w:hAnsi="Times New Roman" w:cs="Times New Roman"/>
          <w:color w:val="000000" w:themeColor="text1"/>
          <w14:textFill>
            <w14:solidFill>
              <w14:schemeClr w14:val="tx1"/>
            </w14:solidFill>
          </w14:textFill>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above screen click on ‘Start Behaviour Monitoring Using Webcam’  connect application with webcam, will get below screen with webcam streaming</w:t>
      </w:r>
    </w:p>
    <w:p>
      <w:pPr>
        <w:rPr>
          <w:rFonts w:ascii="Times New Roman" w:hAnsi="Times New Roman" w:cs="Times New Roman"/>
          <w:b/>
          <w:color w:val="000000" w:themeColor="text1"/>
          <w:sz w:val="44"/>
          <w14:textFill>
            <w14:solidFill>
              <w14:schemeClr w14:val="tx1"/>
            </w14:solidFill>
          </w14:textFill>
        </w:rPr>
      </w:pPr>
      <w:r>
        <w:drawing>
          <wp:inline distT="0" distB="0" distL="114300" distR="114300">
            <wp:extent cx="5937250" cy="3340100"/>
            <wp:effectExtent l="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4"/>
                    <a:stretch>
                      <a:fillRect/>
                    </a:stretch>
                  </pic:blipFill>
                  <pic:spPr>
                    <a:xfrm>
                      <a:off x="0" y="0"/>
                      <a:ext cx="5937250" cy="3340100"/>
                    </a:xfrm>
                    <a:prstGeom prst="rect">
                      <a:avLst/>
                    </a:prstGeom>
                    <a:noFill/>
                    <a:ln>
                      <a:noFill/>
                    </a:ln>
                  </pic:spPr>
                </pic:pic>
              </a:graphicData>
            </a:graphic>
          </wp:inline>
        </w:drawing>
      </w:r>
    </w:p>
    <w:p>
      <w:pPr>
        <w:spacing w:line="360" w:lineRule="auto"/>
        <w:jc w:val="both"/>
        <w:rPr>
          <w:rFonts w:hint="default" w:ascii="Times New Roman" w:hAnsi="Times New Roman" w:cs="Times New Roman"/>
          <w:b/>
          <w:color w:val="000000" w:themeColor="text1"/>
          <w:sz w:val="44"/>
          <w:lang w:val="en-US"/>
          <w14:textFill>
            <w14:solidFill>
              <w14:schemeClr w14:val="tx1"/>
            </w14:solidFill>
          </w14:textFill>
        </w:rPr>
      </w:pPr>
      <w:r>
        <w:rPr>
          <w:rFonts w:ascii="Times New Roman" w:hAnsi="Times New Roman" w:cs="Times New Roman"/>
          <w:sz w:val="24"/>
          <w:szCs w:val="24"/>
        </w:rPr>
        <w:t xml:space="preserve">In above screen we can see web cam stream then application monitor all frames to see person eyes are open or not, if closed then will get </w:t>
      </w:r>
      <w:r>
        <w:rPr>
          <w:rFonts w:ascii="Times New Roman" w:hAnsi="Times New Roman" w:cs="Times New Roman"/>
          <w:sz w:val="24"/>
          <w:szCs w:val="24"/>
          <w:lang w:val="en-US"/>
        </w:rPr>
        <w:t>alarm</w:t>
      </w:r>
      <w:r>
        <w:rPr>
          <w:rFonts w:hint="default" w:ascii="Times New Roman" w:hAnsi="Times New Roman" w:cs="Times New Roman"/>
          <w:sz w:val="24"/>
          <w:szCs w:val="24"/>
          <w:lang w:val="en-US"/>
        </w:rPr>
        <w:t xml:space="preserve"> sound was going to start</w:t>
      </w:r>
    </w:p>
    <w:p>
      <w:pPr>
        <w:rPr>
          <w:rFonts w:ascii="Times New Roman" w:hAnsi="Times New Roman" w:cs="Times New Roman"/>
          <w:color w:val="000000" w:themeColor="text1"/>
          <w14:textFill>
            <w14:solidFill>
              <w14:schemeClr w14:val="tx1"/>
            </w14:solidFill>
          </w14:textFill>
        </w:rPr>
      </w:pPr>
      <w:r>
        <w:drawing>
          <wp:inline distT="0" distB="0" distL="114300" distR="114300">
            <wp:extent cx="5937250" cy="3340100"/>
            <wp:effectExtent l="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4"/>
                    <a:stretch>
                      <a:fillRect/>
                    </a:stretch>
                  </pic:blipFill>
                  <pic:spPr>
                    <a:xfrm>
                      <a:off x="0" y="0"/>
                      <a:ext cx="5937250" cy="3340100"/>
                    </a:xfrm>
                    <a:prstGeom prst="rect">
                      <a:avLst/>
                    </a:prstGeom>
                    <a:noFill/>
                    <a:ln>
                      <a:noFill/>
                    </a:ln>
                  </pic:spPr>
                </pic:pic>
              </a:graphicData>
            </a:graphic>
          </wp:inline>
        </w:drawing>
      </w:r>
    </w:p>
    <w:p>
      <w:pPr>
        <w:rPr>
          <w:rFonts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lang w:val="en-US"/>
          <w14:textFill>
            <w14:solidFill>
              <w14:schemeClr w14:val="tx1"/>
            </w14:solidFill>
          </w14:textFill>
        </w:rPr>
      </w:pPr>
      <w:r>
        <w:rPr>
          <w:rFonts w:hint="default" w:ascii="Times New Roman" w:hAnsi="Times New Roman" w:cs="Times New Roman"/>
          <w:color w:val="000000" w:themeColor="text1"/>
          <w:lang w:val="en-US"/>
          <w14:textFill>
            <w14:solidFill>
              <w14:schemeClr w14:val="tx1"/>
            </w14:solidFill>
          </w14:textFill>
        </w:rPr>
        <w:t xml:space="preserve">Continuous eyes closing </w:t>
      </w:r>
      <w:r>
        <w:rPr>
          <w:rFonts w:ascii="Times New Roman" w:hAnsi="Times New Roman" w:cs="Times New Roman"/>
          <w:color w:val="000000" w:themeColor="text1"/>
          <w14:textFill>
            <w14:solidFill>
              <w14:schemeClr w14:val="tx1"/>
            </w14:solidFill>
          </w14:textFill>
        </w:rPr>
        <w:t xml:space="preserve"> starts </w:t>
      </w:r>
      <w:r>
        <w:rPr>
          <w:rFonts w:hint="default" w:ascii="Times New Roman" w:hAnsi="Times New Roman" w:cs="Times New Roman"/>
          <w:color w:val="000000" w:themeColor="text1"/>
          <w:lang w:val="en-US"/>
          <w14:textFill>
            <w14:solidFill>
              <w14:schemeClr w14:val="tx1"/>
            </w14:solidFill>
          </w14:textFill>
        </w:rPr>
        <w:t>alarm sounds continuously</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11</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FUTURE ENHANCEMENT</w:t>
      </w: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system in which density of traffic is measured by comparing captured image with real time traffic information against the image of the empty road as reference image is proposed. Each lane will have a minimum amount of green signal duration allocated. According to the percentage of matching allocated traffic light duration can be controlled</w:t>
      </w:r>
    </w:p>
    <w:p>
      <w:pPr>
        <w:rPr>
          <w:rFonts w:ascii="Times New Roman" w:hAnsi="Times New Roman" w:cs="Times New Roman"/>
          <w:bCs/>
          <w:color w:val="000000" w:themeColor="text1"/>
          <w:sz w:val="24"/>
          <w:szCs w:val="24"/>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br w:type="page"/>
      </w: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12</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Conclusion</w:t>
      </w:r>
    </w:p>
    <w:p>
      <w:pP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br w:type="page"/>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this paper, a low cost, real time driver drowsiness monitoring system has been proposed based on visual behavior and machine learning. Here, visual behavior features like eye aspect ratio, mouth opening ratio and nose length ratio are computed from the streaming video, captured by a webcam. An adaptive thresholding technique has been developed to detect driver drowsiness in real time. The developed system works accurately with the generated synthetic data. Subsequently, the feature values are stored and machine learning algorithms have been used for classification. Bayesian classifier, FLDA and SVM have been explored here. It has been observed that FLDA and SVM outperform Bayesian classifier. The sensitivity of FLDA and SVM is 0.896 and 0.956 respectively whereas the specificity is 1 for both. As FLDA and SVM give better accuracy, work will be carried out to implement them in the developed system to do the classification (i.e., drowsiness detection) online. Also, the system will be implemented in hardware to make it portable for car system and pilot study on drivers will be carried out to validate the developed system.</w:t>
      </w: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CHAPTER – 13</w:t>
      </w:r>
    </w:p>
    <w:p>
      <w:pPr>
        <w:jc w:val="center"/>
        <w:rPr>
          <w:rFonts w:ascii="Times New Roman" w:hAnsi="Times New Roman" w:cs="Times New Roman"/>
          <w:b/>
          <w:color w:val="000000" w:themeColor="text1"/>
          <w:sz w:val="44"/>
          <w14:textFill>
            <w14:solidFill>
              <w14:schemeClr w14:val="tx1"/>
            </w14:solidFill>
          </w14:textFill>
        </w:rPr>
      </w:pPr>
      <w:r>
        <w:rPr>
          <w:rFonts w:ascii="Times New Roman" w:hAnsi="Times New Roman" w:cs="Times New Roman"/>
          <w:b/>
          <w:color w:val="000000" w:themeColor="text1"/>
          <w:sz w:val="44"/>
          <w14:textFill>
            <w14:solidFill>
              <w14:schemeClr w14:val="tx1"/>
            </w14:solidFill>
          </w14:textFill>
        </w:rPr>
        <w:t>REFERENCES</w:t>
      </w: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rPr>
          <w:rFonts w:ascii="Times New Roman" w:hAnsi="Times New Roman" w:cs="Times New Roman"/>
          <w:color w:val="000000" w:themeColor="text1"/>
          <w:sz w:val="24"/>
          <w:szCs w:val="24"/>
          <w14:textFill>
            <w14:solidFill>
              <w14:schemeClr w14:val="tx1"/>
            </w14:solidFill>
          </w14:textFill>
        </w:rPr>
      </w:pPr>
    </w:p>
    <w:p>
      <w:pPr>
        <w:tabs>
          <w:tab w:val="left" w:pos="720"/>
        </w:tabs>
        <w:spacing w:line="360" w:lineRule="auto"/>
        <w:jc w:val="both"/>
        <w:rPr>
          <w:rFonts w:ascii="Times New Roman" w:hAnsi="Times New Roman" w:cs="Times New Roman"/>
          <w:sz w:val="24"/>
          <w:szCs w:val="24"/>
        </w:rPr>
      </w:pPr>
      <w:bookmarkStart w:id="2" w:name="_GoBack"/>
      <w:r>
        <w:rPr>
          <w:rFonts w:ascii="Times New Roman" w:hAnsi="Times New Roman" w:cs="Times New Roman"/>
          <w:sz w:val="24"/>
          <w:szCs w:val="24"/>
        </w:rPr>
        <w:t xml:space="preserve">[1] W. L. Ou, M. H. Shih, C. W. Chang, X. H. Yu, C. P. Fan, "Intelligent Video-Based Drowsy Driver Detection System under Various Illuminations and Embedded Software Implementation", 2015 international Conf. on Consumer Electronics - Taiwan, 2015.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 B. Horng, C. Y. Chen, Y. Chang, C. H. Fan, “Driver Fatigue Detection based on Eye Tracking and Dynamic Template Matching”, IEEE International Conference on Networking,, Sensing and Control, Taipei, Taiwan, March 21-23, 2004.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S. Singh, N. P. papanikolopoulos, “Monitoring Driver Fatigue using Facial Analysis Techniques”, IEEE Conference on Intelligent Transportation System, pp 314-318.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B. Alshaqaqi, A. S. Baquhaizel, M. E. A. Ouis, M. Bouumehed, A. Ouamri, M. Keche, “Driver Drowsiness Detection System”, IEEE International Workshop on Systems, Signal Processing and their Applications, 2013.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M. Karchani, A. Mazloumi, G. N. Saraji, A. Nahvi, K. S. Haghighi, B. M. Abadi, A. R. Foroshani, A. Niknezhad, “The Steps of Proposed Drowsiness Detection System Design based on Image Processing in Simulator Driving”, International Research Journal of Applied and Basic Sciences, vol. 9(6), pp 878-887, 2015.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[6] R. Ahmad, and J. N. Borole, “Drowsy Driver Identification Using Eye Blink Detection,” IJISET - International Journal of Computer Science and Information Technologies, vol. 6, no. 1, pp. 270-274, Jan. 2015.</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[7] A. Abas, J. Mellor, and X. Chen, “Non-intrusive drowsiness detection by employing Support Vector Machine,” 2014 20th International Conference on Automation and Computing (ICAC), Bedfordshire, UK, 2014, pp. 188193.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A. Sengupta, A. Dasgupta, A. Chaudhuri, A. George, A. Routray, R. Guha; "A Multimodal System for Assessing Alertness Levels Due to Cognitive Loading", IEEE Trans. on Neural Systems and Rehabilitation Engg., vol. 25 (7), pp 1037-1046, 2017.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K. T. Chui, K. F. Tsang, H. R. Chi, B. W. K. Ling, and C. K. Wu, “An accurate ECG based transportation safety drowsiness detection scheme,” 118732 IEEE Transactions on Industrial Informatics, vol. 12, no. 4, pp. 14381452, Aug. 2016.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[10] N. Dalal and B. Triggs, “Histograms of Oriented Gradients for Human Detection”, IEEE conf. on CVPR, 2005.</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[11] V. Kazemi and J. Sullivan; "One millisecond face alignment with an ensemble of regression trees", IEEE Conf. on Computer Vision and Pattern Recognition, 23-28 June, 2014, Columbus, OH, USA. </w:t>
      </w:r>
    </w:p>
    <w:p>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[12] Richard O. Duda, Peter E. Hart, David G. Stork, “Pattern Classification”, Wiley student edition.</w:t>
      </w:r>
    </w:p>
    <w:p>
      <w:pPr>
        <w:tabs>
          <w:tab w:val="left" w:pos="720"/>
        </w:tabs>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 [13] Dataset: https://sites.google.com/site/invedrifac/</w:t>
      </w:r>
      <w:bookmarkEnd w:id="2"/>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p>
      <w:pPr>
        <w:jc w:val="center"/>
        <w:rPr>
          <w:rFonts w:ascii="Times New Roman" w:hAnsi="Times New Roman" w:cs="Times New Roman"/>
          <w:b/>
          <w:color w:val="000000" w:themeColor="text1"/>
          <w:sz w:val="44"/>
          <w14:textFill>
            <w14:solidFill>
              <w14:schemeClr w14:val="tx1"/>
            </w14:solidFill>
          </w14:textFill>
        </w:rPr>
      </w:pPr>
    </w:p>
    <w:sectPr>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egoe UI Symbol">
    <w:panose1 w:val="020B0502040204020203"/>
    <w:charset w:val="00"/>
    <w:family w:val="auto"/>
    <w:pitch w:val="default"/>
    <w:sig w:usb0="800001E3" w:usb1="1200FFEF" w:usb2="00040000" w:usb3="04000000" w:csb0="00000001" w:csb1="40000000"/>
  </w:font>
  <w:font w:name="MingLiU-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B381B"/>
    <w:multiLevelType w:val="multilevel"/>
    <w:tmpl w:val="05EB381B"/>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0C583DDB"/>
    <w:multiLevelType w:val="multilevel"/>
    <w:tmpl w:val="0C583D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06105BB"/>
    <w:multiLevelType w:val="multilevel"/>
    <w:tmpl w:val="106105B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11AD4024"/>
    <w:multiLevelType w:val="multilevel"/>
    <w:tmpl w:val="11AD402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3DF01AD"/>
    <w:multiLevelType w:val="multilevel"/>
    <w:tmpl w:val="13DF01AD"/>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1B4C6EF4"/>
    <w:multiLevelType w:val="multilevel"/>
    <w:tmpl w:val="1B4C6EF4"/>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206C755B"/>
    <w:multiLevelType w:val="multilevel"/>
    <w:tmpl w:val="206C75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2A53DC5"/>
    <w:multiLevelType w:val="multilevel"/>
    <w:tmpl w:val="22A53DC5"/>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28ED4B2E"/>
    <w:multiLevelType w:val="multilevel"/>
    <w:tmpl w:val="28ED4B2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0">
    <w:nsid w:val="2AF41B72"/>
    <w:multiLevelType w:val="multilevel"/>
    <w:tmpl w:val="2AF41B72"/>
    <w:lvl w:ilvl="0" w:tentative="0">
      <w:start w:val="1"/>
      <w:numFmt w:val="bullet"/>
      <w:lvlText w:val=""/>
      <w:lvlJc w:val="left"/>
      <w:pPr>
        <w:tabs>
          <w:tab w:val="left" w:pos="792"/>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1">
    <w:nsid w:val="343B7E24"/>
    <w:multiLevelType w:val="multilevel"/>
    <w:tmpl w:val="343B7E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8D03B1A"/>
    <w:multiLevelType w:val="multilevel"/>
    <w:tmpl w:val="38D03B1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3BAE502C"/>
    <w:multiLevelType w:val="multilevel"/>
    <w:tmpl w:val="3BAE502C"/>
    <w:lvl w:ilvl="0" w:tentative="0">
      <w:start w:val="1"/>
      <w:numFmt w:val="decimal"/>
      <w:lvlText w:val="%1."/>
      <w:lvlJc w:val="left"/>
      <w:pPr>
        <w:ind w:left="720" w:hanging="360"/>
      </w:pPr>
      <w:rPr>
        <w:rFonts w:hint="default"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4">
    <w:nsid w:val="3EA21F96"/>
    <w:multiLevelType w:val="multilevel"/>
    <w:tmpl w:val="3EA21F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EDB102E"/>
    <w:multiLevelType w:val="multilevel"/>
    <w:tmpl w:val="3EDB102E"/>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16">
    <w:nsid w:val="40111F7A"/>
    <w:multiLevelType w:val="multilevel"/>
    <w:tmpl w:val="40111F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C0C2D91"/>
    <w:multiLevelType w:val="multilevel"/>
    <w:tmpl w:val="4C0C2D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56D6B66"/>
    <w:multiLevelType w:val="multilevel"/>
    <w:tmpl w:val="556D6B66"/>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9">
    <w:nsid w:val="6637249F"/>
    <w:multiLevelType w:val="multilevel"/>
    <w:tmpl w:val="663724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F4F72AA"/>
    <w:multiLevelType w:val="multilevel"/>
    <w:tmpl w:val="6F4F72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0497E04"/>
    <w:multiLevelType w:val="multilevel"/>
    <w:tmpl w:val="70497E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AB40EA6"/>
    <w:multiLevelType w:val="multilevel"/>
    <w:tmpl w:val="7AB40E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21"/>
  </w:num>
  <w:num w:numId="3">
    <w:abstractNumId w:val="10"/>
  </w:num>
  <w:num w:numId="4">
    <w:abstractNumId w:val="4"/>
  </w:num>
  <w:num w:numId="5">
    <w:abstractNumId w:val="5"/>
  </w:num>
  <w:num w:numId="6">
    <w:abstractNumId w:val="1"/>
  </w:num>
  <w:num w:numId="7">
    <w:abstractNumId w:val="9"/>
  </w:num>
  <w:num w:numId="8">
    <w:abstractNumId w:val="15"/>
  </w:num>
  <w:num w:numId="9">
    <w:abstractNumId w:val="12"/>
  </w:num>
  <w:num w:numId="10">
    <w:abstractNumId w:val="8"/>
  </w:num>
  <w:num w:numId="11">
    <w:abstractNumId w:val="6"/>
  </w:num>
  <w:num w:numId="12">
    <w:abstractNumId w:val="0"/>
  </w:num>
  <w:num w:numId="13">
    <w:abstractNumId w:val="18"/>
  </w:num>
  <w:num w:numId="14">
    <w:abstractNumId w:val="13"/>
  </w:num>
  <w:num w:numId="15">
    <w:abstractNumId w:val="17"/>
  </w:num>
  <w:num w:numId="16">
    <w:abstractNumId w:val="16"/>
  </w:num>
  <w:num w:numId="17">
    <w:abstractNumId w:val="22"/>
  </w:num>
  <w:num w:numId="18">
    <w:abstractNumId w:val="14"/>
  </w:num>
  <w:num w:numId="19">
    <w:abstractNumId w:val="20"/>
  </w:num>
  <w:num w:numId="20">
    <w:abstractNumId w:val="11"/>
  </w:num>
  <w:num w:numId="21">
    <w:abstractNumId w:val="19"/>
  </w:num>
  <w:num w:numId="22">
    <w:abstractNumId w:val="3"/>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E3"/>
    <w:rsid w:val="000013D8"/>
    <w:rsid w:val="00016C97"/>
    <w:rsid w:val="00022B88"/>
    <w:rsid w:val="00026CA0"/>
    <w:rsid w:val="00073ECF"/>
    <w:rsid w:val="00084AC7"/>
    <w:rsid w:val="000C6670"/>
    <w:rsid w:val="000E14C1"/>
    <w:rsid w:val="00120D69"/>
    <w:rsid w:val="00121923"/>
    <w:rsid w:val="001223D0"/>
    <w:rsid w:val="00140A2D"/>
    <w:rsid w:val="00144744"/>
    <w:rsid w:val="00167C53"/>
    <w:rsid w:val="001A3B45"/>
    <w:rsid w:val="001D4866"/>
    <w:rsid w:val="00203521"/>
    <w:rsid w:val="00213203"/>
    <w:rsid w:val="00225C03"/>
    <w:rsid w:val="00245464"/>
    <w:rsid w:val="00272B64"/>
    <w:rsid w:val="002835C2"/>
    <w:rsid w:val="002A0FFE"/>
    <w:rsid w:val="002C7365"/>
    <w:rsid w:val="002D1B9B"/>
    <w:rsid w:val="002D3922"/>
    <w:rsid w:val="00344C2D"/>
    <w:rsid w:val="00366FC0"/>
    <w:rsid w:val="00370340"/>
    <w:rsid w:val="003A4AA7"/>
    <w:rsid w:val="003B750A"/>
    <w:rsid w:val="004341D4"/>
    <w:rsid w:val="00453605"/>
    <w:rsid w:val="004651A9"/>
    <w:rsid w:val="0049486F"/>
    <w:rsid w:val="004A288C"/>
    <w:rsid w:val="004B1692"/>
    <w:rsid w:val="004C4EA4"/>
    <w:rsid w:val="004F5572"/>
    <w:rsid w:val="0052261D"/>
    <w:rsid w:val="00534466"/>
    <w:rsid w:val="0056384C"/>
    <w:rsid w:val="0059347A"/>
    <w:rsid w:val="005C2A5B"/>
    <w:rsid w:val="00605BD8"/>
    <w:rsid w:val="006126D1"/>
    <w:rsid w:val="00616FAA"/>
    <w:rsid w:val="006660AA"/>
    <w:rsid w:val="0068127A"/>
    <w:rsid w:val="00681735"/>
    <w:rsid w:val="006846F9"/>
    <w:rsid w:val="006B75F2"/>
    <w:rsid w:val="006E6730"/>
    <w:rsid w:val="006F0B48"/>
    <w:rsid w:val="00705E8C"/>
    <w:rsid w:val="00714C1A"/>
    <w:rsid w:val="00724418"/>
    <w:rsid w:val="00737D12"/>
    <w:rsid w:val="007908CC"/>
    <w:rsid w:val="00795ED2"/>
    <w:rsid w:val="007B24BD"/>
    <w:rsid w:val="007C1D8A"/>
    <w:rsid w:val="008242E4"/>
    <w:rsid w:val="00827FDC"/>
    <w:rsid w:val="00845553"/>
    <w:rsid w:val="0087524C"/>
    <w:rsid w:val="008B0414"/>
    <w:rsid w:val="00901646"/>
    <w:rsid w:val="00963E30"/>
    <w:rsid w:val="00976A7E"/>
    <w:rsid w:val="009A2515"/>
    <w:rsid w:val="009B7830"/>
    <w:rsid w:val="009C491E"/>
    <w:rsid w:val="009C6624"/>
    <w:rsid w:val="009D162B"/>
    <w:rsid w:val="009E0027"/>
    <w:rsid w:val="009E5DE6"/>
    <w:rsid w:val="00A16F7E"/>
    <w:rsid w:val="00A308A2"/>
    <w:rsid w:val="00A6012C"/>
    <w:rsid w:val="00A67D3C"/>
    <w:rsid w:val="00A96E13"/>
    <w:rsid w:val="00AD6484"/>
    <w:rsid w:val="00B04233"/>
    <w:rsid w:val="00B240E9"/>
    <w:rsid w:val="00B2514B"/>
    <w:rsid w:val="00B35D5D"/>
    <w:rsid w:val="00B74A90"/>
    <w:rsid w:val="00BA2F10"/>
    <w:rsid w:val="00BA7BC0"/>
    <w:rsid w:val="00BB5750"/>
    <w:rsid w:val="00BC225A"/>
    <w:rsid w:val="00BD6FD6"/>
    <w:rsid w:val="00BD7A31"/>
    <w:rsid w:val="00BF2D6C"/>
    <w:rsid w:val="00C117F2"/>
    <w:rsid w:val="00C17129"/>
    <w:rsid w:val="00C40425"/>
    <w:rsid w:val="00C71323"/>
    <w:rsid w:val="00C71FCF"/>
    <w:rsid w:val="00CA7EE1"/>
    <w:rsid w:val="00CE47A1"/>
    <w:rsid w:val="00CF24E2"/>
    <w:rsid w:val="00CF516D"/>
    <w:rsid w:val="00D04DE1"/>
    <w:rsid w:val="00D305A9"/>
    <w:rsid w:val="00D372D0"/>
    <w:rsid w:val="00D56A40"/>
    <w:rsid w:val="00DA45E0"/>
    <w:rsid w:val="00E0381F"/>
    <w:rsid w:val="00E071A0"/>
    <w:rsid w:val="00E1691D"/>
    <w:rsid w:val="00E87F8A"/>
    <w:rsid w:val="00E9069D"/>
    <w:rsid w:val="00E94C8B"/>
    <w:rsid w:val="00EC20E3"/>
    <w:rsid w:val="00F07478"/>
    <w:rsid w:val="00F37631"/>
    <w:rsid w:val="00F46C93"/>
    <w:rsid w:val="00F612BA"/>
    <w:rsid w:val="00F80983"/>
    <w:rsid w:val="00FA5B4B"/>
    <w:rsid w:val="00FD367E"/>
    <w:rsid w:val="00FF0E04"/>
    <w:rsid w:val="00FF21A1"/>
    <w:rsid w:val="75602FB9"/>
    <w:rsid w:val="7841029C"/>
    <w:rsid w:val="7E071F82"/>
  </w:rsids>
  <m:mathPr>
    <m:mathFont m:val="Cambria Math"/>
    <m:brkBin m:val="before"/>
    <m:brkBinSub m:val="--"/>
    <m:smallFrac m:val="1"/>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7"/>
    <w:basedOn w:val="1"/>
    <w:next w:val="1"/>
    <w:link w:val="27"/>
    <w:semiHidden/>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paragraph" w:styleId="6">
    <w:name w:val="heading 8"/>
    <w:basedOn w:val="1"/>
    <w:next w:val="1"/>
    <w:link w:val="2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9"/>
    <w:semiHidden/>
    <w:unhideWhenUsed/>
    <w:qFormat/>
    <w:uiPriority w:val="99"/>
    <w:pPr>
      <w:spacing w:after="0" w:line="240" w:lineRule="auto"/>
    </w:pPr>
    <w:rPr>
      <w:rFonts w:ascii="Tahoma" w:hAnsi="Tahoma" w:cs="Tahoma"/>
      <w:sz w:val="16"/>
      <w:szCs w:val="16"/>
    </w:rPr>
  </w:style>
  <w:style w:type="paragraph" w:styleId="10">
    <w:name w:val="Body Text"/>
    <w:basedOn w:val="1"/>
    <w:link w:val="19"/>
    <w:qFormat/>
    <w:uiPriority w:val="1"/>
    <w:pPr>
      <w:widowControl w:val="0"/>
      <w:autoSpaceDE w:val="0"/>
      <w:autoSpaceDN w:val="0"/>
      <w:spacing w:after="0" w:line="240" w:lineRule="auto"/>
    </w:pPr>
    <w:rPr>
      <w:rFonts w:ascii="Times New Roman" w:hAnsi="Times New Roman" w:eastAsia="Times New Roman" w:cs="Times New Roman"/>
      <w:sz w:val="24"/>
      <w:szCs w:val="24"/>
    </w:rPr>
  </w:style>
  <w:style w:type="paragraph" w:styleId="11">
    <w:name w:val="Body Text Indent"/>
    <w:basedOn w:val="1"/>
    <w:link w:val="21"/>
    <w:unhideWhenUsed/>
    <w:qFormat/>
    <w:uiPriority w:val="99"/>
    <w:pPr>
      <w:spacing w:after="120"/>
      <w:ind w:left="360"/>
    </w:pPr>
  </w:style>
  <w:style w:type="paragraph" w:styleId="12">
    <w:name w:val="Body Text Indent 3"/>
    <w:basedOn w:val="1"/>
    <w:link w:val="22"/>
    <w:qFormat/>
    <w:uiPriority w:val="0"/>
    <w:pPr>
      <w:spacing w:after="120" w:line="240" w:lineRule="auto"/>
      <w:ind w:left="360"/>
    </w:pPr>
    <w:rPr>
      <w:rFonts w:ascii="Times New Roman" w:hAnsi="Times New Roman" w:eastAsia="Times New Roman" w:cs="Times New Roman"/>
      <w:sz w:val="16"/>
      <w:szCs w:val="16"/>
    </w:rPr>
  </w:style>
  <w:style w:type="character" w:styleId="13">
    <w:name w:val="HTML Code"/>
    <w:qFormat/>
    <w:uiPriority w:val="99"/>
    <w:rPr>
      <w:rFonts w:ascii="Courier New" w:hAnsi="Courier New" w:eastAsia="Courier New" w:cs="Courier New"/>
      <w:sz w:val="20"/>
      <w:szCs w:val="20"/>
    </w:rPr>
  </w:style>
  <w:style w:type="character" w:styleId="14">
    <w:name w:val="Hyperlink"/>
    <w:qFormat/>
    <w:uiPriority w:val="0"/>
    <w:rPr>
      <w:color w:val="0000FF"/>
      <w:u w:val="single"/>
    </w:rPr>
  </w:style>
  <w:style w:type="paragraph" w:styleId="15">
    <w:name w:val="Normal (Web)"/>
    <w:basedOn w:val="1"/>
    <w:qFormat/>
    <w:uiPriority w:val="99"/>
    <w:pPr>
      <w:spacing w:before="100" w:beforeAutospacing="1" w:after="100" w:afterAutospacing="1" w:line="240" w:lineRule="auto"/>
    </w:pPr>
    <w:rPr>
      <w:rFonts w:ascii="Times New Roman" w:hAnsi="Times New Roman" w:eastAsia="Times New Roman" w:cs="Times New Roman"/>
      <w:color w:val="000000"/>
      <w:sz w:val="24"/>
      <w:szCs w:val="24"/>
    </w:rPr>
  </w:style>
  <w:style w:type="character" w:styleId="16">
    <w:name w:val="Strong"/>
    <w:qFormat/>
    <w:uiPriority w:val="22"/>
    <w:rPr>
      <w:b/>
      <w:bCs/>
    </w:rPr>
  </w:style>
  <w:style w:type="paragraph" w:styleId="17">
    <w:name w:val="List Paragraph"/>
    <w:basedOn w:val="1"/>
    <w:qFormat/>
    <w:uiPriority w:val="34"/>
    <w:pPr>
      <w:widowControl w:val="0"/>
      <w:autoSpaceDE w:val="0"/>
      <w:autoSpaceDN w:val="0"/>
      <w:spacing w:after="0" w:line="240" w:lineRule="auto"/>
      <w:ind w:left="1600" w:hanging="361"/>
    </w:pPr>
    <w:rPr>
      <w:rFonts w:ascii="Times New Roman" w:hAnsi="Times New Roman" w:eastAsia="Times New Roman" w:cs="Times New Roman"/>
    </w:rPr>
  </w:style>
  <w:style w:type="character" w:customStyle="1" w:styleId="18">
    <w:name w:val="Heading 1 Char"/>
    <w:basedOn w:val="7"/>
    <w:link w:val="2"/>
    <w:qFormat/>
    <w:uiPriority w:val="9"/>
    <w:rPr>
      <w:rFonts w:ascii="Times New Roman" w:hAnsi="Times New Roman" w:eastAsia="Times New Roman" w:cs="Times New Roman"/>
      <w:b/>
      <w:bCs/>
      <w:kern w:val="36"/>
      <w:sz w:val="48"/>
      <w:szCs w:val="48"/>
    </w:rPr>
  </w:style>
  <w:style w:type="character" w:customStyle="1" w:styleId="19">
    <w:name w:val="Body Text Char"/>
    <w:basedOn w:val="7"/>
    <w:link w:val="10"/>
    <w:qFormat/>
    <w:uiPriority w:val="1"/>
    <w:rPr>
      <w:rFonts w:ascii="Times New Roman" w:hAnsi="Times New Roman" w:eastAsia="Times New Roman" w:cs="Times New Roman"/>
      <w:sz w:val="24"/>
      <w:szCs w:val="24"/>
    </w:rPr>
  </w:style>
  <w:style w:type="character" w:customStyle="1" w:styleId="20">
    <w:name w:val="Heading 3 Char"/>
    <w:basedOn w:val="7"/>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21">
    <w:name w:val="Body Text Indent Char"/>
    <w:basedOn w:val="7"/>
    <w:link w:val="11"/>
    <w:qFormat/>
    <w:uiPriority w:val="99"/>
  </w:style>
  <w:style w:type="character" w:customStyle="1" w:styleId="22">
    <w:name w:val="Body Text Indent 3 Char"/>
    <w:basedOn w:val="7"/>
    <w:link w:val="12"/>
    <w:qFormat/>
    <w:uiPriority w:val="0"/>
    <w:rPr>
      <w:rFonts w:ascii="Times New Roman" w:hAnsi="Times New Roman" w:eastAsia="Times New Roman" w:cs="Times New Roman"/>
      <w:sz w:val="16"/>
      <w:szCs w:val="16"/>
    </w:rPr>
  </w:style>
  <w:style w:type="paragraph" w:customStyle="1" w:styleId="23">
    <w:name w:val="Standard"/>
    <w:qFormat/>
    <w:uiPriority w:val="0"/>
    <w:pPr>
      <w:widowControl w:val="0"/>
      <w:suppressAutoHyphens/>
      <w:autoSpaceDN w:val="0"/>
      <w:spacing w:after="0" w:line="240" w:lineRule="auto"/>
      <w:textAlignment w:val="baseline"/>
    </w:pPr>
    <w:rPr>
      <w:rFonts w:ascii="Liberation Serif" w:hAnsi="Liberation Serif" w:eastAsia="Times New Roman" w:cs="DejaVu Sans"/>
      <w:kern w:val="3"/>
      <w:sz w:val="24"/>
      <w:szCs w:val="24"/>
      <w:lang w:val="en-US" w:eastAsia="en-US" w:bidi="ar-SA"/>
    </w:rPr>
  </w:style>
  <w:style w:type="character" w:customStyle="1" w:styleId="24">
    <w:name w:val="Heading 2 Char"/>
    <w:basedOn w:val="7"/>
    <w:link w:val="3"/>
    <w:semiHidden/>
    <w:qFormat/>
    <w:uiPriority w:val="9"/>
    <w:rPr>
      <w:rFonts w:asciiTheme="majorHAnsi" w:hAnsiTheme="majorHAnsi" w:eastAsiaTheme="majorEastAsia" w:cstheme="majorBidi"/>
      <w:color w:val="376092" w:themeColor="accent1" w:themeShade="BF"/>
      <w:sz w:val="26"/>
      <w:szCs w:val="26"/>
    </w:rPr>
  </w:style>
  <w:style w:type="paragraph" w:customStyle="1" w:styleId="25">
    <w:name w:val="gq"/>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26">
    <w:name w:val="eg"/>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7">
    <w:name w:val="Heading 7 Char"/>
    <w:basedOn w:val="7"/>
    <w:link w:val="5"/>
    <w:semiHidden/>
    <w:qFormat/>
    <w:uiPriority w:val="9"/>
    <w:rPr>
      <w:rFonts w:asciiTheme="majorHAnsi" w:hAnsiTheme="majorHAnsi" w:eastAsiaTheme="majorEastAsia" w:cstheme="majorBidi"/>
      <w:i/>
      <w:iCs/>
      <w:color w:val="254061" w:themeColor="accent1" w:themeShade="80"/>
    </w:rPr>
  </w:style>
  <w:style w:type="character" w:customStyle="1" w:styleId="28">
    <w:name w:val="Heading 8 Char"/>
    <w:basedOn w:val="7"/>
    <w:link w:val="6"/>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Balloon Text Char"/>
    <w:basedOn w:val="7"/>
    <w:link w:val="9"/>
    <w:semiHidden/>
    <w:qFormat/>
    <w:uiPriority w:val="99"/>
    <w:rPr>
      <w:rFonts w:ascii="Tahoma" w:hAnsi="Tahoma" w:cs="Tahoma"/>
      <w:sz w:val="16"/>
      <w:szCs w:val="16"/>
    </w:rPr>
  </w:style>
  <w:style w:type="paragraph" w:customStyle="1" w:styleId="30">
    <w:name w:val="Table Paragraph"/>
    <w:basedOn w:val="1"/>
    <w:qFormat/>
    <w:uiPriority w:val="1"/>
    <w:pPr>
      <w:widowControl w:val="0"/>
      <w:autoSpaceDE w:val="0"/>
      <w:autoSpaceDN w:val="0"/>
      <w:spacing w:before="68" w:after="0" w:line="240" w:lineRule="auto"/>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6D9E6-335B-4A1B-8CF7-6E41BB342C10}">
  <ds:schemaRefs/>
</ds:datastoreItem>
</file>

<file path=docProps/app.xml><?xml version="1.0" encoding="utf-8"?>
<Properties xmlns="http://schemas.openxmlformats.org/officeDocument/2006/extended-properties" xmlns:vt="http://schemas.openxmlformats.org/officeDocument/2006/docPropsVTypes">
  <Template>Normal</Template>
  <Pages>78</Pages>
  <Words>13107</Words>
  <Characters>74716</Characters>
  <Lines>622</Lines>
  <Paragraphs>175</Paragraphs>
  <TotalTime>1</TotalTime>
  <ScaleCrop>false</ScaleCrop>
  <LinksUpToDate>false</LinksUpToDate>
  <CharactersWithSpaces>87648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2023-02-16T06:28:00Z</dcterms:created>
  <dc:creator>Intel</dc:creator>
  <cp:lastModifiedBy>Maturi Rao</cp:lastModifiedBy>
  <dcterms:modified xsi:type="dcterms:W3CDTF">2023-10-02T14:47:54Z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CAC654EF90D54F9AA87FFEC3B1510671</vt:lpwstr>
  </property>
</Properties>
</file>